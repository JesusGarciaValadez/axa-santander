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C7A" w:rsidRPr="00033291" w:rsidRDefault="00150C7A" w:rsidP="00150C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sz w:val="40"/>
          <w:szCs w:val="40"/>
        </w:rPr>
      </w:pPr>
      <w:r w:rsidRPr="00033291">
        <w:rPr>
          <w:rFonts w:ascii="Calibri" w:hAnsi="Calibri" w:cs="Calibri"/>
          <w:b/>
          <w:sz w:val="40"/>
          <w:szCs w:val="40"/>
          <w:lang w:val="es-MX"/>
        </w:rPr>
        <w:t xml:space="preserve">Bienvenido a ONE, </w:t>
      </w:r>
      <w:r w:rsidRPr="00033291">
        <w:rPr>
          <w:rFonts w:ascii="Calibri" w:hAnsi="Calibri" w:cs="Calibri"/>
          <w:b/>
          <w:sz w:val="40"/>
          <w:szCs w:val="40"/>
        </w:rPr>
        <w:t>tu nueva intranet.</w:t>
      </w:r>
    </w:p>
    <w:p w:rsidR="00150C7A" w:rsidRPr="003F6359" w:rsidRDefault="00150C7A" w:rsidP="00150C7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</w:rPr>
      </w:pPr>
    </w:p>
    <w:p w:rsidR="00510D7C" w:rsidRDefault="00510D7C" w:rsidP="00A96841">
      <w:pPr>
        <w:pStyle w:val="NormalWeb"/>
        <w:kinsoku w:val="0"/>
        <w:overflowPunct w:val="0"/>
        <w:spacing w:before="0" w:beforeAutospacing="0" w:after="120" w:afterAutospacing="0"/>
        <w:jc w:val="both"/>
        <w:textAlignment w:val="baseline"/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</w:pPr>
      <w:del w:id="0" w:author="mxi02002071a" w:date="2013-11-04T20:33:00Z">
        <w:r w:rsidDel="00C43E23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</w:rPr>
          <w:delText xml:space="preserve">El </w:delText>
        </w:r>
      </w:del>
      <w:ins w:id="1" w:author="mxi02002071a" w:date="2013-11-04T20:33:00Z">
        <w:r w:rsidR="00C43E23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</w:rPr>
          <w:t>Como recuerdas el pasado</w:t>
        </w:r>
      </w:ins>
      <w:ins w:id="2" w:author="mxi02002071a" w:date="2013-11-04T20:40:00Z">
        <w:r w:rsidR="00C43E23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</w:rPr>
          <w:t xml:space="preserve"> 19 de noviembre</w:t>
        </w:r>
      </w:ins>
      <w:ins w:id="3" w:author="mxi02002071a" w:date="2013-11-04T20:33:00Z">
        <w:r w:rsidR="00C43E23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</w:rPr>
          <w:t xml:space="preserve"> </w:t>
        </w:r>
      </w:ins>
      <w:del w:id="4" w:author="mxi02002071a" w:date="2013-11-04T20:34:00Z">
        <w:r w:rsidDel="00C43E23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</w:rPr>
          <w:delText>19 de noviembre de 2013 se lanzó ONE</w:delText>
        </w:r>
      </w:del>
      <w:ins w:id="5" w:author="mxi02002071a" w:date="2013-11-04T20:34:00Z">
        <w:r w:rsidR="00C43E23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</w:rPr>
          <w:t>estrenamos intranet: ONE</w:t>
        </w:r>
      </w:ins>
      <w:r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  <w:t>. Desde entonces recibes</w:t>
      </w:r>
      <w:r w:rsidR="00A96841" w:rsidRPr="00A96841"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  <w:t xml:space="preserve"> un correo electrónico de manera semanal </w:t>
      </w:r>
      <w:r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  <w:t>con la finalidad de</w:t>
      </w:r>
      <w:r w:rsidR="00A96841" w:rsidRPr="00A96841"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  <w:t xml:space="preserve"> que </w:t>
      </w:r>
      <w:ins w:id="6" w:author="mxi02002071a" w:date="2013-11-04T20:54:00Z">
        <w:r w:rsidR="001E1EB4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</w:rPr>
          <w:t xml:space="preserve">la </w:t>
        </w:r>
      </w:ins>
      <w:r w:rsidR="00A96841" w:rsidRPr="00A96841"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  <w:t>explores y conozcas</w:t>
      </w:r>
      <w:ins w:id="7" w:author="mxi02002071a" w:date="2013-11-04T20:41:00Z">
        <w:r w:rsidR="00C43E23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</w:rPr>
          <w:t xml:space="preserve"> las herramientas con las que cuenta.</w:t>
        </w:r>
      </w:ins>
      <w:r w:rsidR="00A96841" w:rsidRPr="00A96841"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  <w:t xml:space="preserve"> </w:t>
      </w:r>
      <w:del w:id="8" w:author="mxi02002071a" w:date="2013-11-04T20:32:00Z">
        <w:r w:rsidR="00A96841" w:rsidRPr="00A96841" w:rsidDel="00C43E23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</w:rPr>
          <w:delText xml:space="preserve">esta </w:delText>
        </w:r>
      </w:del>
      <w:del w:id="9" w:author="mxi02002071a" w:date="2013-11-04T20:40:00Z">
        <w:r w:rsidR="00A96841" w:rsidRPr="00A96841" w:rsidDel="00C43E23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</w:rPr>
          <w:delText xml:space="preserve">nueva </w:delText>
        </w:r>
      </w:del>
      <w:del w:id="10" w:author="mxi02002071a" w:date="2013-11-04T20:34:00Z">
        <w:r w:rsidR="00A96841" w:rsidRPr="00A96841" w:rsidDel="00C43E23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</w:rPr>
          <w:delText>intranet.</w:delText>
        </w:r>
      </w:del>
      <w:del w:id="11" w:author="mxi02002071a" w:date="2013-11-04T20:35:00Z">
        <w:r w:rsidR="00A96841" w:rsidRPr="00A96841" w:rsidDel="00C43E23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</w:rPr>
          <w:delText xml:space="preserve"> </w:delText>
        </w:r>
      </w:del>
    </w:p>
    <w:p w:rsidR="00A96841" w:rsidRDefault="00C43E23" w:rsidP="00A96841">
      <w:pPr>
        <w:pStyle w:val="NormalWeb"/>
        <w:kinsoku w:val="0"/>
        <w:overflowPunct w:val="0"/>
        <w:spacing w:before="0" w:beforeAutospacing="0" w:after="120" w:afterAutospacing="0"/>
        <w:jc w:val="both"/>
        <w:textAlignment w:val="baseline"/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</w:pPr>
      <w:ins w:id="12" w:author="mxi02002071a" w:date="2013-11-04T20:35:00Z">
        <w:r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</w:rPr>
          <w:t xml:space="preserve">Recopilando lo que hemos aprendido hasta hoy, recordarás que </w:t>
        </w:r>
      </w:ins>
      <w:r w:rsidR="00A96841" w:rsidRPr="00A96841"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  <w:t>ONE está dividida</w:t>
      </w:r>
      <w:r w:rsidR="00A96841"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  <w:t xml:space="preserve"> en seis secciones principales en las cuales encontrarás diferente información que será útil para tu trabajo diario. </w:t>
      </w:r>
    </w:p>
    <w:p w:rsidR="00F834FB" w:rsidRDefault="00F834FB">
      <w:pPr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</w:pPr>
    </w:p>
    <w:p w:rsidR="00510D7C" w:rsidRDefault="00DC5E6C" w:rsidP="00510D7C">
      <w:pPr>
        <w:pStyle w:val="NormalWeb"/>
        <w:kinsoku w:val="0"/>
        <w:overflowPunct w:val="0"/>
        <w:spacing w:before="0" w:beforeAutospacing="0" w:after="120" w:afterAutospacing="0"/>
        <w:jc w:val="both"/>
        <w:textAlignment w:val="baseline"/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370204</wp:posOffset>
                </wp:positionH>
                <wp:positionV relativeFrom="paragraph">
                  <wp:posOffset>1029335</wp:posOffset>
                </wp:positionV>
                <wp:extent cx="0" cy="1246505"/>
                <wp:effectExtent l="114300" t="19050" r="114300" b="86995"/>
                <wp:wrapNone/>
                <wp:docPr id="9" name="9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46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779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29.15pt;margin-top:81.05pt;width:0;height:98.15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" strokecolor="#00b0f0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>
                <wp:simplePos x="0" y="0"/>
                <wp:positionH relativeFrom="column">
                  <wp:posOffset>2192019</wp:posOffset>
                </wp:positionH>
                <wp:positionV relativeFrom="paragraph">
                  <wp:posOffset>1029970</wp:posOffset>
                </wp:positionV>
                <wp:extent cx="0" cy="1246505"/>
                <wp:effectExtent l="114300" t="19050" r="114300" b="86995"/>
                <wp:wrapNone/>
                <wp:docPr id="12" name="12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4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09FD" id="12 Conector recto de flecha" o:spid="_x0000_s1026" type="#_x0000_t32" style="position:absolute;margin-left:172.6pt;margin-top:81.1pt;width:0;height:98.15pt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" strokecolor="#9bbb59 [3206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>
                <wp:simplePos x="0" y="0"/>
                <wp:positionH relativeFrom="column">
                  <wp:posOffset>3786504</wp:posOffset>
                </wp:positionH>
                <wp:positionV relativeFrom="paragraph">
                  <wp:posOffset>1022350</wp:posOffset>
                </wp:positionV>
                <wp:extent cx="0" cy="1246505"/>
                <wp:effectExtent l="114300" t="19050" r="114300" b="86995"/>
                <wp:wrapNone/>
                <wp:docPr id="11" name="11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4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07757" id="11 Conector recto de flecha" o:spid="_x0000_s1026" type="#_x0000_t32" style="position:absolute;margin-left:298.15pt;margin-top:80.5pt;width:0;height:98.15pt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" strokecolor="#f79646 [3209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2269490</wp:posOffset>
                </wp:positionV>
                <wp:extent cx="1314450" cy="1102995"/>
                <wp:effectExtent l="0" t="0" r="0" b="1905"/>
                <wp:wrapNone/>
                <wp:docPr id="4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1102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EE3" w:rsidRPr="004C2EE3" w:rsidRDefault="004C2EE3" w:rsidP="004C2EE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28"/>
                              </w:rPr>
                            </w:pPr>
                            <w:r w:rsidRPr="004C2EE3"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 xml:space="preserve">Es la sección donde se encuentran todas las herramientas </w:t>
                            </w:r>
                            <w:r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 xml:space="preserve">colaborativas para </w:t>
                            </w:r>
                            <w:r w:rsidRPr="004C2EE3"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 xml:space="preserve"> interactuar con otros colaboradores de AXA. </w:t>
                            </w:r>
                          </w:p>
                          <w:p w:rsidR="004C2EE3" w:rsidRPr="004C2EE3" w:rsidRDefault="004C2EE3" w:rsidP="004C2EE3">
                            <w:pPr>
                              <w:rPr>
                                <w:rFonts w:ascii="Arial" w:hAnsi="Arial" w:cs="Arial"/>
                                <w:sz w:val="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129.15pt;margin-top:178.7pt;width:103.5pt;height:8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" fillcolor="white [3201]" stroked="f" strokeweight=".5pt">
                <v:path arrowok="t"/>
                <v:textbox>
                  <w:txbxContent>
                    <w:p w:rsidR="004C2EE3" w:rsidRPr="004C2EE3" w:rsidRDefault="004C2EE3" w:rsidP="004C2EE3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="Arial" w:hAnsi="Arial" w:cs="Arial"/>
                          <w:sz w:val="18"/>
                          <w:szCs w:val="28"/>
                        </w:rPr>
                      </w:pPr>
                      <w:r w:rsidRPr="004C2EE3"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 xml:space="preserve">Es la sección donde se encuentran todas las herramientas </w:t>
                      </w:r>
                      <w:r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 xml:space="preserve">colaborativas para </w:t>
                      </w:r>
                      <w:r w:rsidRPr="004C2EE3"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 xml:space="preserve"> interactuar con otros colaboradores de AXA. </w:t>
                      </w:r>
                    </w:p>
                    <w:p w:rsidR="004C2EE3" w:rsidRPr="004C2EE3" w:rsidRDefault="004C2EE3" w:rsidP="004C2EE3">
                      <w:pPr>
                        <w:rPr>
                          <w:rFonts w:ascii="Arial" w:hAnsi="Arial" w:cs="Arial"/>
                          <w:sz w:val="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>
                <wp:simplePos x="0" y="0"/>
                <wp:positionH relativeFrom="column">
                  <wp:posOffset>2954019</wp:posOffset>
                </wp:positionH>
                <wp:positionV relativeFrom="paragraph">
                  <wp:posOffset>1050290</wp:posOffset>
                </wp:positionV>
                <wp:extent cx="0" cy="294640"/>
                <wp:effectExtent l="114300" t="19050" r="95250" b="86360"/>
                <wp:wrapNone/>
                <wp:docPr id="13" name="13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4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0784" id="13 Conector recto de flecha" o:spid="_x0000_s1026" type="#_x0000_t32" style="position:absolute;margin-left:232.6pt;margin-top:82.7pt;width:0;height:23.2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" strokecolor="#8064a2 [3207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>
                <wp:simplePos x="0" y="0"/>
                <wp:positionH relativeFrom="column">
                  <wp:posOffset>4542154</wp:posOffset>
                </wp:positionH>
                <wp:positionV relativeFrom="paragraph">
                  <wp:posOffset>1021715</wp:posOffset>
                </wp:positionV>
                <wp:extent cx="0" cy="294640"/>
                <wp:effectExtent l="114300" t="19050" r="95250" b="86360"/>
                <wp:wrapNone/>
                <wp:docPr id="14" name="14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4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3699" id="14 Conector recto de flecha" o:spid="_x0000_s1026" type="#_x0000_t32" style="position:absolute;margin-left:357.65pt;margin-top:80.45pt;width:0;height:23.2pt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" strokecolor="#365f91 [2404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>
                <wp:simplePos x="0" y="0"/>
                <wp:positionH relativeFrom="column">
                  <wp:posOffset>1246504</wp:posOffset>
                </wp:positionH>
                <wp:positionV relativeFrom="paragraph">
                  <wp:posOffset>1026795</wp:posOffset>
                </wp:positionV>
                <wp:extent cx="0" cy="294640"/>
                <wp:effectExtent l="114300" t="19050" r="95250" b="86360"/>
                <wp:wrapNone/>
                <wp:docPr id="10" name="10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4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7FA2" id="10 Conector recto de flecha" o:spid="_x0000_s1026" type="#_x0000_t32" style="position:absolute;margin-left:98.15pt;margin-top:80.85pt;width:0;height:23.2p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" strokecolor="#c00000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6E7868" w:rsidRPr="006E7868"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  <w:t xml:space="preserve"> </w:t>
      </w:r>
      <w:r w:rsidR="00A96841">
        <w:rPr>
          <w:noProof/>
        </w:rPr>
        <w:drawing>
          <wp:inline distT="0" distB="0" distL="0" distR="0">
            <wp:extent cx="4889395" cy="937071"/>
            <wp:effectExtent l="76200" t="38100" r="45085" b="920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/>
                    <a:srcRect l="4223" t="14432" r="44806" b="73005"/>
                    <a:stretch/>
                  </pic:blipFill>
                  <pic:spPr bwMode="auto">
                    <a:xfrm>
                      <a:off x="0" y="0"/>
                      <a:ext cx="4890026" cy="937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0D7C" w:rsidRPr="00510D7C"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  <w:t xml:space="preserve"> </w:t>
      </w:r>
    </w:p>
    <w:p w:rsidR="00510D7C" w:rsidRDefault="00DC5E6C" w:rsidP="00510D7C">
      <w:pPr>
        <w:pStyle w:val="NormalWeb"/>
        <w:kinsoku w:val="0"/>
        <w:overflowPunct w:val="0"/>
        <w:spacing w:before="0" w:beforeAutospacing="0" w:after="120" w:afterAutospacing="0"/>
        <w:jc w:val="both"/>
        <w:textAlignment w:val="baseline"/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4095115</wp:posOffset>
                </wp:positionH>
                <wp:positionV relativeFrom="paragraph">
                  <wp:posOffset>155575</wp:posOffset>
                </wp:positionV>
                <wp:extent cx="1864360" cy="838835"/>
                <wp:effectExtent l="0" t="0" r="2540" b="0"/>
                <wp:wrapNone/>
                <wp:docPr id="7" name="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64360" cy="838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868" w:rsidRPr="006E7868" w:rsidRDefault="006E7868" w:rsidP="006E7868">
                            <w:pPr>
                              <w:rPr>
                                <w:rFonts w:ascii="Arial" w:hAnsi="Arial" w:cs="Arial"/>
                                <w:sz w:val="2"/>
                                <w:lang w:val="es-MX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 xml:space="preserve">Podrás </w:t>
                            </w:r>
                            <w:r w:rsidRPr="006E7868"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 xml:space="preserve">consultar todo lo relacionado con </w:t>
                            </w:r>
                            <w:ins w:id="13" w:author="mxi02002071a" w:date="2013-11-04T20:38:00Z">
                              <w:r w:rsidR="00C43E2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t xml:space="preserve">la visión </w:t>
                              </w:r>
                            </w:ins>
                            <w:r w:rsidRPr="006E7868"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 xml:space="preserve">AXA México, </w:t>
                            </w:r>
                            <w:ins w:id="14" w:author="mxi02002071a" w:date="2013-11-04T20:38:00Z">
                              <w:r w:rsidR="00C43E2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t>Responsabilidad Corporativa</w:t>
                              </w:r>
                            </w:ins>
                            <w:ins w:id="15" w:author="mxi02002071a" w:date="2013-11-04T20:39:00Z">
                              <w:r w:rsidR="00C43E2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t xml:space="preserve">, </w:t>
                              </w:r>
                            </w:ins>
                            <w:r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>MedLA y</w:t>
                            </w:r>
                            <w:ins w:id="16" w:author="mxi02002071a" w:date="2013-11-04T20:39:00Z">
                              <w:r w:rsidR="00C43E2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t xml:space="preserve"> el</w:t>
                              </w:r>
                            </w:ins>
                            <w:r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 xml:space="preserve"> Grupo AXA</w:t>
                            </w:r>
                            <w:r w:rsidRPr="006E7868"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7" type="#_x0000_t202" style="position:absolute;left:0;text-align:left;margin-left:322.45pt;margin-top:12.25pt;width:146.8pt;height:6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" fillcolor="white [3201]" stroked="f" strokeweight=".5pt">
                <v:path arrowok="t"/>
                <v:textbox>
                  <w:txbxContent>
                    <w:p w:rsidR="006E7868" w:rsidRPr="006E7868" w:rsidRDefault="006E7868" w:rsidP="006E7868">
                      <w:pPr>
                        <w:rPr>
                          <w:rFonts w:ascii="Arial" w:hAnsi="Arial" w:cs="Arial"/>
                          <w:sz w:val="2"/>
                          <w:lang w:val="es-MX"/>
                        </w:rPr>
                      </w:pPr>
                      <w:r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 xml:space="preserve">Podrás </w:t>
                      </w:r>
                      <w:r w:rsidRPr="006E7868"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 xml:space="preserve">consultar todo lo relacionado con </w:t>
                      </w:r>
                      <w:ins w:id="17" w:author="mxi02002071a" w:date="2013-11-04T20:38:00Z">
                        <w:r w:rsidR="00C43E2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t xml:space="preserve">la visión </w:t>
                        </w:r>
                      </w:ins>
                      <w:r w:rsidRPr="006E7868"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 xml:space="preserve">AXA México, </w:t>
                      </w:r>
                      <w:ins w:id="18" w:author="mxi02002071a" w:date="2013-11-04T20:38:00Z">
                        <w:r w:rsidR="00C43E2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t>Responsabilidad Corporativa</w:t>
                        </w:r>
                      </w:ins>
                      <w:ins w:id="19" w:author="mxi02002071a" w:date="2013-11-04T20:39:00Z">
                        <w:r w:rsidR="00C43E2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t xml:space="preserve">, </w:t>
                        </w:r>
                      </w:ins>
                      <w:r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>MedLA y</w:t>
                      </w:r>
                      <w:ins w:id="20" w:author="mxi02002071a" w:date="2013-11-04T20:39:00Z">
                        <w:r w:rsidR="00C43E2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t xml:space="preserve"> el</w:t>
                        </w:r>
                      </w:ins>
                      <w:r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 xml:space="preserve"> Grupo AXA</w:t>
                      </w:r>
                      <w:r w:rsidRPr="006E7868"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149225</wp:posOffset>
                </wp:positionV>
                <wp:extent cx="1314450" cy="937895"/>
                <wp:effectExtent l="0" t="0" r="0" b="0"/>
                <wp:wrapNone/>
                <wp:docPr id="5" name="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EE3" w:rsidRPr="004C2EE3" w:rsidRDefault="004C2EE3" w:rsidP="004C2EE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>Aquí encontrarás todo lo relacionado a</w:t>
                            </w:r>
                            <w:r w:rsidRPr="004C2EE3"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 xml:space="preserve"> Recursos Humanos y </w:t>
                            </w:r>
                            <w:ins w:id="21" w:author="mxi02002071a" w:date="2013-11-04T20:37:00Z">
                              <w:r w:rsidR="00C43E2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t>tu</w:t>
                              </w:r>
                            </w:ins>
                            <w:del w:id="22" w:author="mxi02002071a" w:date="2013-11-04T20:37:00Z">
                              <w:r w:rsidRPr="004C2EE3" w:rsidDel="00C43E2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delText>la</w:delText>
                              </w:r>
                            </w:del>
                            <w:r w:rsidRPr="004C2EE3"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 xml:space="preserve"> vida profesional </w:t>
                            </w:r>
                            <w:del w:id="23" w:author="mxi02002071a" w:date="2013-11-04T20:42:00Z">
                              <w:r w:rsidRPr="004C2EE3" w:rsidDel="00C43E2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delText xml:space="preserve">de </w:delText>
                              </w:r>
                            </w:del>
                            <w:ins w:id="24" w:author="mxi02002071a" w:date="2013-11-04T20:42:00Z">
                              <w:r w:rsidR="00C43E2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t>en</w:t>
                              </w:r>
                              <w:r w:rsidR="00C43E23" w:rsidRPr="004C2EE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t xml:space="preserve"> </w:t>
                              </w:r>
                            </w:ins>
                            <w:del w:id="25" w:author="mxi02002071a" w:date="2013-11-04T20:37:00Z">
                              <w:r w:rsidRPr="004C2EE3" w:rsidDel="00C43E2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delText>los trabajadores.</w:delText>
                              </w:r>
                            </w:del>
                            <w:ins w:id="26" w:author="mxi02002071a" w:date="2013-11-04T20:37:00Z">
                              <w:r w:rsidR="00C43E2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t xml:space="preserve"> AXA.</w:t>
                              </w:r>
                            </w:ins>
                            <w:del w:id="27" w:author="mxi02002071a" w:date="2013-11-04T20:37:00Z">
                              <w:r w:rsidRPr="004C2EE3" w:rsidDel="00C43E2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delText xml:space="preserve"> </w:delText>
                              </w:r>
                            </w:del>
                          </w:p>
                          <w:p w:rsidR="004C2EE3" w:rsidRPr="004C2EE3" w:rsidRDefault="004C2EE3" w:rsidP="004C2EE3">
                            <w:pPr>
                              <w:rPr>
                                <w:rFonts w:ascii="Arial" w:hAnsi="Arial" w:cs="Arial"/>
                                <w:sz w:val="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8" type="#_x0000_t202" style="position:absolute;left:0;text-align:left;margin-left:189.2pt;margin-top:11.75pt;width:103.5pt;height:7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" fillcolor="white [3201]" stroked="f" strokeweight=".5pt">
                <v:path arrowok="t"/>
                <v:textbox>
                  <w:txbxContent>
                    <w:p w:rsidR="004C2EE3" w:rsidRPr="004C2EE3" w:rsidRDefault="004C2EE3" w:rsidP="004C2EE3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="Arial" w:hAnsi="Arial" w:cs="Arial"/>
                          <w:sz w:val="18"/>
                          <w:szCs w:val="28"/>
                        </w:rPr>
                      </w:pPr>
                      <w:r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>Aquí encontrarás todo lo relacionado a</w:t>
                      </w:r>
                      <w:r w:rsidRPr="004C2EE3"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 xml:space="preserve"> Recursos Humanos y </w:t>
                      </w:r>
                      <w:ins w:id="28" w:author="mxi02002071a" w:date="2013-11-04T20:37:00Z">
                        <w:r w:rsidR="00C43E2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t>tu</w:t>
                        </w:r>
                      </w:ins>
                      <w:del w:id="29" w:author="mxi02002071a" w:date="2013-11-04T20:37:00Z">
                        <w:r w:rsidRPr="004C2EE3" w:rsidDel="00C43E2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delText>la</w:delText>
                        </w:r>
                      </w:del>
                      <w:r w:rsidRPr="004C2EE3"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 xml:space="preserve"> vida profesional </w:t>
                      </w:r>
                      <w:del w:id="30" w:author="mxi02002071a" w:date="2013-11-04T20:42:00Z">
                        <w:r w:rsidRPr="004C2EE3" w:rsidDel="00C43E2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delText xml:space="preserve">de </w:delText>
                        </w:r>
                      </w:del>
                      <w:ins w:id="31" w:author="mxi02002071a" w:date="2013-11-04T20:42:00Z">
                        <w:r w:rsidR="00C43E2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t>en</w:t>
                        </w:r>
                        <w:r w:rsidR="00C43E23" w:rsidRPr="004C2EE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t xml:space="preserve"> </w:t>
                        </w:r>
                      </w:ins>
                      <w:del w:id="32" w:author="mxi02002071a" w:date="2013-11-04T20:37:00Z">
                        <w:r w:rsidRPr="004C2EE3" w:rsidDel="00C43E2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delText>los trabajadores.</w:delText>
                        </w:r>
                      </w:del>
                      <w:ins w:id="33" w:author="mxi02002071a" w:date="2013-11-04T20:37:00Z">
                        <w:r w:rsidR="00C43E2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t xml:space="preserve"> AXA.</w:t>
                        </w:r>
                      </w:ins>
                      <w:del w:id="34" w:author="mxi02002071a" w:date="2013-11-04T20:37:00Z">
                        <w:r w:rsidRPr="004C2EE3" w:rsidDel="00C43E2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delText xml:space="preserve"> </w:delText>
                        </w:r>
                      </w:del>
                    </w:p>
                    <w:p w:rsidR="004C2EE3" w:rsidRPr="004C2EE3" w:rsidRDefault="004C2EE3" w:rsidP="004C2EE3">
                      <w:pPr>
                        <w:rPr>
                          <w:rFonts w:ascii="Arial" w:hAnsi="Arial" w:cs="Arial"/>
                          <w:sz w:val="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149225</wp:posOffset>
                </wp:positionV>
                <wp:extent cx="1423670" cy="1042670"/>
                <wp:effectExtent l="0" t="0" r="5080" b="5080"/>
                <wp:wrapNone/>
                <wp:docPr id="3" name="3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3670" cy="1042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841" w:rsidRPr="004C2EE3" w:rsidRDefault="00F834FB" w:rsidP="00A96841">
                            <w:pPr>
                              <w:rPr>
                                <w:rFonts w:ascii="Arial" w:hAnsi="Arial" w:cs="Arial"/>
                                <w:sz w:val="6"/>
                                <w:lang w:val="es-MX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 xml:space="preserve">Encuentra información, servicios y herramientas para tu </w:t>
                            </w:r>
                            <w:r w:rsidR="00A96841" w:rsidRPr="004C2EE3"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>trabajo diario</w:t>
                            </w:r>
                            <w:ins w:id="35" w:author="mxi02002071a" w:date="2013-11-04T20:36:00Z">
                              <w:r w:rsidR="00C43E2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t>.</w:t>
                              </w:r>
                            </w:ins>
                            <w:r w:rsidR="00A96841" w:rsidRPr="004C2EE3"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ins w:id="36" w:author="mxi02002071a" w:date="2013-11-04T20:36:00Z">
                              <w:r w:rsidR="00C43E2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t>C</w:t>
                              </w:r>
                            </w:ins>
                            <w:del w:id="37" w:author="mxi02002071a" w:date="2013-11-04T20:36:00Z">
                              <w:r w:rsidR="004C2EE3" w:rsidDel="00C43E2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delText>c</w:delText>
                              </w:r>
                            </w:del>
                            <w:r w:rsidR="004C2EE3"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>uenta con</w:t>
                            </w:r>
                            <w:r w:rsidR="00A96841" w:rsidRPr="004C2EE3"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 xml:space="preserve"> repositorios de documentos y sitios </w:t>
                            </w:r>
                            <w:r w:rsidR="004C2EE3"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 xml:space="preserve">de proyectos </w:t>
                            </w:r>
                            <w:r w:rsidR="00A96841" w:rsidRPr="004C2EE3"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>colaborativos</w:t>
                            </w:r>
                            <w:r w:rsidR="004C2EE3"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9" type="#_x0000_t202" style="position:absolute;left:0;text-align:left;margin-left:49.55pt;margin-top:11.75pt;width:112.1pt;height:8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" fillcolor="white [3201]" stroked="f" strokeweight=".5pt">
                <v:path arrowok="t"/>
                <v:textbox>
                  <w:txbxContent>
                    <w:p w:rsidR="00A96841" w:rsidRPr="004C2EE3" w:rsidRDefault="00F834FB" w:rsidP="00A96841">
                      <w:pPr>
                        <w:rPr>
                          <w:rFonts w:ascii="Arial" w:hAnsi="Arial" w:cs="Arial"/>
                          <w:sz w:val="6"/>
                          <w:lang w:val="es-MX"/>
                        </w:rPr>
                      </w:pPr>
                      <w:r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 xml:space="preserve">Encuentra información, servicios y herramientas para tu </w:t>
                      </w:r>
                      <w:r w:rsidR="00A96841" w:rsidRPr="004C2EE3"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>trabajo diario</w:t>
                      </w:r>
                      <w:ins w:id="38" w:author="mxi02002071a" w:date="2013-11-04T20:36:00Z">
                        <w:r w:rsidR="00C43E2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t>.</w:t>
                        </w:r>
                      </w:ins>
                      <w:r w:rsidR="00A96841" w:rsidRPr="004C2EE3"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 xml:space="preserve"> </w:t>
                      </w:r>
                      <w:ins w:id="39" w:author="mxi02002071a" w:date="2013-11-04T20:36:00Z">
                        <w:r w:rsidR="00C43E2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t>C</w:t>
                        </w:r>
                      </w:ins>
                      <w:del w:id="40" w:author="mxi02002071a" w:date="2013-11-04T20:36:00Z">
                        <w:r w:rsidR="004C2EE3" w:rsidDel="00C43E2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delText>c</w:delText>
                        </w:r>
                      </w:del>
                      <w:r w:rsidR="004C2EE3"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>uenta con</w:t>
                      </w:r>
                      <w:r w:rsidR="00A96841" w:rsidRPr="004C2EE3"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 xml:space="preserve"> repositorios de documentos y sitios </w:t>
                      </w:r>
                      <w:r w:rsidR="004C2EE3"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 xml:space="preserve">de proyectos </w:t>
                      </w:r>
                      <w:r w:rsidR="00A96841" w:rsidRPr="004C2EE3"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>colaborativos</w:t>
                      </w:r>
                      <w:r w:rsidR="004C2EE3"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10D7C" w:rsidRDefault="00510D7C" w:rsidP="00510D7C">
      <w:pPr>
        <w:pStyle w:val="NormalWeb"/>
        <w:kinsoku w:val="0"/>
        <w:overflowPunct w:val="0"/>
        <w:spacing w:before="0" w:beforeAutospacing="0" w:after="120" w:afterAutospacing="0"/>
        <w:jc w:val="both"/>
        <w:textAlignment w:val="baseline"/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</w:pPr>
    </w:p>
    <w:p w:rsidR="00510D7C" w:rsidRDefault="00510D7C" w:rsidP="00510D7C">
      <w:pPr>
        <w:pStyle w:val="NormalWeb"/>
        <w:kinsoku w:val="0"/>
        <w:overflowPunct w:val="0"/>
        <w:spacing w:before="0" w:beforeAutospacing="0" w:after="120" w:afterAutospacing="0"/>
        <w:jc w:val="both"/>
        <w:textAlignment w:val="baseline"/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</w:pPr>
    </w:p>
    <w:p w:rsidR="00510D7C" w:rsidRDefault="00DC5E6C" w:rsidP="00510D7C">
      <w:pPr>
        <w:pStyle w:val="NormalWeb"/>
        <w:kinsoku w:val="0"/>
        <w:overflowPunct w:val="0"/>
        <w:spacing w:before="0" w:beforeAutospacing="0" w:after="120" w:afterAutospacing="0"/>
        <w:jc w:val="both"/>
        <w:textAlignment w:val="baseline"/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3235325</wp:posOffset>
                </wp:positionH>
                <wp:positionV relativeFrom="paragraph">
                  <wp:posOffset>207010</wp:posOffset>
                </wp:positionV>
                <wp:extent cx="1578610" cy="1316990"/>
                <wp:effectExtent l="0" t="0" r="2540" b="0"/>
                <wp:wrapNone/>
                <wp:docPr id="6" name="6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8610" cy="1316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868" w:rsidRPr="006E7868" w:rsidRDefault="006E7868" w:rsidP="006E7868">
                            <w:pPr>
                              <w:rPr>
                                <w:rFonts w:ascii="Arial" w:hAnsi="Arial" w:cs="Arial"/>
                                <w:sz w:val="2"/>
                                <w:lang w:val="es-MX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>E</w:t>
                            </w:r>
                            <w:r w:rsidRPr="006E7868"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>ncuentra tod</w:t>
                            </w:r>
                            <w:ins w:id="41" w:author="mxi02002071a" w:date="2013-11-04T20:42:00Z">
                              <w:r w:rsidR="00AF4A31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t>as las</w:t>
                              </w:r>
                            </w:ins>
                            <w:ins w:id="42" w:author="mxi02002071a" w:date="2013-11-04T20:37:00Z">
                              <w:r w:rsidR="00C43E2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t xml:space="preserve"> noticias </w:t>
                              </w:r>
                            </w:ins>
                            <w:del w:id="43" w:author="mxi02002071a" w:date="2013-11-04T20:37:00Z">
                              <w:r w:rsidRPr="006E7868" w:rsidDel="00C43E2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delText>a la información</w:delText>
                              </w:r>
                            </w:del>
                            <w:r w:rsidRPr="006E7868"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del w:id="44" w:author="mxi02002071a" w:date="2013-11-04T20:43:00Z">
                              <w:r w:rsidRPr="006E7868" w:rsidDel="00AF4A31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delText>relacionada con lo que sucede en</w:delText>
                              </w:r>
                            </w:del>
                            <w:ins w:id="45" w:author="mxi02002071a" w:date="2013-11-04T20:43:00Z">
                              <w:r w:rsidR="00AF4A31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t xml:space="preserve">de </w:t>
                              </w:r>
                            </w:ins>
                            <w:r w:rsidRPr="006E7868"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 xml:space="preserve"> AXA México, en la Región MedLA y </w:t>
                            </w:r>
                            <w:ins w:id="46" w:author="mxi02002071a" w:date="2013-11-04T20:43:00Z">
                              <w:r w:rsidR="00AF4A31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t xml:space="preserve">el </w:t>
                              </w:r>
                            </w:ins>
                            <w:del w:id="47" w:author="mxi02002071a" w:date="2013-11-04T20:43:00Z">
                              <w:r w:rsidRPr="006E7868" w:rsidDel="00AF4A31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delText xml:space="preserve">en </w:delText>
                              </w:r>
                            </w:del>
                            <w:r w:rsidRPr="006E7868">
                              <w:rPr>
                                <w:rFonts w:ascii="Arial" w:eastAsia="+mn-ea" w:hAnsi="Arial" w:cs="Arial"/>
                                <w:color w:val="4D4D4D"/>
                                <w:sz w:val="18"/>
                                <w:szCs w:val="28"/>
                                <w:lang w:val="es-ES_tradnl"/>
                              </w:rPr>
                              <w:t>Grupo AXA</w:t>
                            </w:r>
                            <w:ins w:id="48" w:author="Hernández Navarro, Estrella" w:date="2013-11-05T09:05:00Z">
                              <w:r w:rsidR="00DC5E6C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t xml:space="preserve">. </w:t>
                              </w:r>
                            </w:ins>
                            <w:del w:id="49" w:author="mxi02002071a" w:date="2013-11-04T20:43:00Z">
                              <w:r w:rsidRPr="006E7868" w:rsidDel="00AF4A31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delText>, dentro de canales informativos</w:delText>
                              </w:r>
                            </w:del>
                            <w:ins w:id="50" w:author="mxi02002071a" w:date="2013-11-04T20:38:00Z">
                              <w:r w:rsidR="00C43E2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t>Suscríbete a los que sean de tu interés.</w:t>
                              </w:r>
                            </w:ins>
                            <w:del w:id="51" w:author="mxi02002071a" w:date="2013-11-04T20:38:00Z">
                              <w:r w:rsidRPr="006E7868" w:rsidDel="00C43E23">
                                <w:rPr>
                                  <w:rFonts w:ascii="Arial" w:eastAsia="+mn-ea" w:hAnsi="Arial" w:cs="Arial"/>
                                  <w:color w:val="4D4D4D"/>
                                  <w:sz w:val="18"/>
                                  <w:szCs w:val="28"/>
                                  <w:lang w:val="es-ES_tradnl"/>
                                </w:rPr>
                                <w:delText>.</w:delText>
                              </w:r>
                            </w:del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0" type="#_x0000_t202" style="position:absolute;left:0;text-align:left;margin-left:254.75pt;margin-top:16.3pt;width:124.3pt;height:10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" fillcolor="white [3201]" stroked="f" strokeweight=".5pt">
                <v:path arrowok="t"/>
                <v:textbox>
                  <w:txbxContent>
                    <w:p w:rsidR="006E7868" w:rsidRPr="006E7868" w:rsidRDefault="006E7868" w:rsidP="006E7868">
                      <w:pPr>
                        <w:rPr>
                          <w:rFonts w:ascii="Arial" w:hAnsi="Arial" w:cs="Arial"/>
                          <w:sz w:val="2"/>
                          <w:lang w:val="es-MX"/>
                        </w:rPr>
                      </w:pPr>
                      <w:r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>E</w:t>
                      </w:r>
                      <w:r w:rsidRPr="006E7868"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>ncuentra tod</w:t>
                      </w:r>
                      <w:ins w:id="52" w:author="mxi02002071a" w:date="2013-11-04T20:42:00Z">
                        <w:r w:rsidR="00AF4A31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t>as las</w:t>
                        </w:r>
                      </w:ins>
                      <w:ins w:id="53" w:author="mxi02002071a" w:date="2013-11-04T20:37:00Z">
                        <w:r w:rsidR="00C43E2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t xml:space="preserve"> noticias </w:t>
                        </w:r>
                      </w:ins>
                      <w:del w:id="54" w:author="mxi02002071a" w:date="2013-11-04T20:37:00Z">
                        <w:r w:rsidRPr="006E7868" w:rsidDel="00C43E2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delText>a la información</w:delText>
                        </w:r>
                      </w:del>
                      <w:r w:rsidRPr="006E7868"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 xml:space="preserve"> </w:t>
                      </w:r>
                      <w:del w:id="55" w:author="mxi02002071a" w:date="2013-11-04T20:43:00Z">
                        <w:r w:rsidRPr="006E7868" w:rsidDel="00AF4A31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delText>relacionada con lo que sucede en</w:delText>
                        </w:r>
                      </w:del>
                      <w:ins w:id="56" w:author="mxi02002071a" w:date="2013-11-04T20:43:00Z">
                        <w:r w:rsidR="00AF4A31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t xml:space="preserve">de </w:t>
                        </w:r>
                      </w:ins>
                      <w:r w:rsidRPr="006E7868"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 xml:space="preserve"> AXA México, en la Región MedLA y </w:t>
                      </w:r>
                      <w:ins w:id="57" w:author="mxi02002071a" w:date="2013-11-04T20:43:00Z">
                        <w:r w:rsidR="00AF4A31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t xml:space="preserve">el </w:t>
                        </w:r>
                      </w:ins>
                      <w:del w:id="58" w:author="mxi02002071a" w:date="2013-11-04T20:43:00Z">
                        <w:r w:rsidRPr="006E7868" w:rsidDel="00AF4A31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delText xml:space="preserve">en </w:delText>
                        </w:r>
                      </w:del>
                      <w:r w:rsidRPr="006E7868">
                        <w:rPr>
                          <w:rFonts w:ascii="Arial" w:eastAsia="+mn-ea" w:hAnsi="Arial" w:cs="Arial"/>
                          <w:color w:val="4D4D4D"/>
                          <w:sz w:val="18"/>
                          <w:szCs w:val="28"/>
                          <w:lang w:val="es-ES_tradnl"/>
                        </w:rPr>
                        <w:t>Grupo AXA</w:t>
                      </w:r>
                      <w:ins w:id="59" w:author="Hernández Navarro, Estrella" w:date="2013-11-05T09:05:00Z">
                        <w:r w:rsidR="00DC5E6C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t xml:space="preserve">. </w:t>
                        </w:r>
                      </w:ins>
                      <w:del w:id="60" w:author="mxi02002071a" w:date="2013-11-04T20:43:00Z">
                        <w:r w:rsidRPr="006E7868" w:rsidDel="00AF4A31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delText>, dentro de canales informativos</w:delText>
                        </w:r>
                      </w:del>
                      <w:ins w:id="61" w:author="mxi02002071a" w:date="2013-11-04T20:38:00Z">
                        <w:r w:rsidR="00C43E2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t>Suscríbete a los que sean de tu interés.</w:t>
                        </w:r>
                      </w:ins>
                      <w:del w:id="62" w:author="mxi02002071a" w:date="2013-11-04T20:38:00Z">
                        <w:r w:rsidRPr="006E7868" w:rsidDel="00C43E23">
                          <w:rPr>
                            <w:rFonts w:ascii="Arial" w:eastAsia="+mn-ea" w:hAnsi="Arial" w:cs="Arial"/>
                            <w:color w:val="4D4D4D"/>
                            <w:sz w:val="18"/>
                            <w:szCs w:val="28"/>
                            <w:lang w:val="es-ES_tradnl"/>
                          </w:rPr>
                          <w:delText>.</w:delText>
                        </w:r>
                      </w:del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238125</wp:posOffset>
                </wp:positionV>
                <wp:extent cx="1246505" cy="815975"/>
                <wp:effectExtent l="0" t="0" r="0" b="3175"/>
                <wp:wrapNone/>
                <wp:docPr id="2" name="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6505" cy="81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841" w:rsidRPr="00A96841" w:rsidRDefault="00A96841" w:rsidP="00A9684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A96841">
                              <w:rPr>
                                <w:rFonts w:ascii="Arial" w:eastAsia="+mn-ea" w:hAnsi="Arial" w:cs="+mn-cs"/>
                                <w:color w:val="4D4D4D"/>
                                <w:sz w:val="18"/>
                              </w:rPr>
                              <w:t>Es la página principal en donde se resume lo más importante que sucede en ONE.</w:t>
                            </w:r>
                          </w:p>
                          <w:p w:rsidR="00A96841" w:rsidRPr="00A96841" w:rsidRDefault="00A96841" w:rsidP="00A96841">
                            <w:pPr>
                              <w:rPr>
                                <w:sz w:val="1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31" type="#_x0000_t202" style="position:absolute;left:0;text-align:left;margin-left:-6.15pt;margin-top:18.75pt;width:98.15pt;height: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" fillcolor="white [3201]" stroked="f" strokeweight=".5pt">
                <v:path arrowok="t"/>
                <v:textbox>
                  <w:txbxContent>
                    <w:p w:rsidR="00A96841" w:rsidRPr="00A96841" w:rsidRDefault="00A96841" w:rsidP="00A96841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sz w:val="18"/>
                        </w:rPr>
                      </w:pPr>
                      <w:r w:rsidRPr="00A96841">
                        <w:rPr>
                          <w:rFonts w:ascii="Arial" w:eastAsia="+mn-ea" w:hAnsi="Arial" w:cs="+mn-cs"/>
                          <w:color w:val="4D4D4D"/>
                          <w:sz w:val="18"/>
                        </w:rPr>
                        <w:t>Es la página principal en donde se resume lo más importante que sucede en ONE.</w:t>
                      </w:r>
                    </w:p>
                    <w:p w:rsidR="00A96841" w:rsidRPr="00A96841" w:rsidRDefault="00A96841" w:rsidP="00A96841">
                      <w:pPr>
                        <w:rPr>
                          <w:sz w:val="1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10D7C" w:rsidRDefault="00510D7C" w:rsidP="00510D7C">
      <w:pPr>
        <w:pStyle w:val="NormalWeb"/>
        <w:kinsoku w:val="0"/>
        <w:overflowPunct w:val="0"/>
        <w:spacing w:before="0" w:beforeAutospacing="0" w:after="120" w:afterAutospacing="0"/>
        <w:jc w:val="both"/>
        <w:textAlignment w:val="baseline"/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</w:pPr>
    </w:p>
    <w:p w:rsidR="00510D7C" w:rsidRDefault="00510D7C" w:rsidP="00510D7C">
      <w:pPr>
        <w:pStyle w:val="NormalWeb"/>
        <w:kinsoku w:val="0"/>
        <w:overflowPunct w:val="0"/>
        <w:spacing w:before="0" w:beforeAutospacing="0" w:after="120" w:afterAutospacing="0"/>
        <w:jc w:val="both"/>
        <w:textAlignment w:val="baseline"/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</w:pPr>
    </w:p>
    <w:p w:rsidR="00510D7C" w:rsidRDefault="00510D7C" w:rsidP="00510D7C">
      <w:pPr>
        <w:pStyle w:val="NormalWeb"/>
        <w:kinsoku w:val="0"/>
        <w:overflowPunct w:val="0"/>
        <w:spacing w:before="0" w:beforeAutospacing="0" w:after="120" w:afterAutospacing="0"/>
        <w:jc w:val="both"/>
        <w:textAlignment w:val="baseline"/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</w:pPr>
    </w:p>
    <w:p w:rsidR="00510D7C" w:rsidRDefault="00510D7C" w:rsidP="00510D7C">
      <w:pPr>
        <w:pStyle w:val="NormalWeb"/>
        <w:kinsoku w:val="0"/>
        <w:overflowPunct w:val="0"/>
        <w:spacing w:before="0" w:beforeAutospacing="0" w:after="120" w:afterAutospacing="0"/>
        <w:jc w:val="both"/>
        <w:textAlignment w:val="baseline"/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</w:pPr>
    </w:p>
    <w:p w:rsidR="00510D7C" w:rsidRDefault="00510D7C" w:rsidP="00510D7C">
      <w:pPr>
        <w:pStyle w:val="NormalWeb"/>
        <w:kinsoku w:val="0"/>
        <w:overflowPunct w:val="0"/>
        <w:spacing w:before="0" w:beforeAutospacing="0" w:after="120" w:afterAutospacing="0"/>
        <w:jc w:val="both"/>
        <w:textAlignment w:val="baseline"/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</w:pPr>
    </w:p>
    <w:p w:rsidR="001E1EB4" w:rsidRPr="00DC5E6C" w:rsidRDefault="001E1EB4">
      <w:pPr>
        <w:pStyle w:val="NormalWeb"/>
        <w:kinsoku w:val="0"/>
        <w:overflowPunct w:val="0"/>
        <w:spacing w:before="0" w:beforeAutospacing="0" w:after="120" w:afterAutospacing="0"/>
        <w:jc w:val="both"/>
        <w:textAlignment w:val="baseline"/>
        <w:rPr>
          <w:ins w:id="63" w:author="mxi02002071a" w:date="2013-11-04T20:55:00Z"/>
          <w:rFonts w:asciiTheme="minorHAnsi" w:eastAsia="+mn-ea" w:hAnsiTheme="minorHAnsi" w:cstheme="minorHAnsi"/>
          <w:color w:val="4D4D4D"/>
          <w:sz w:val="28"/>
          <w:szCs w:val="28"/>
          <w:lang w:val="es-ES_tradnl"/>
          <w:rPrChange w:id="64" w:author="Hernández Navarro, Estrella" w:date="2013-11-05T09:06:00Z">
            <w:rPr>
              <w:ins w:id="65" w:author="mxi02002071a" w:date="2013-11-04T20:55:00Z"/>
              <w:lang w:val="es-MX"/>
            </w:rPr>
          </w:rPrChange>
        </w:rPr>
        <w:pPrChange w:id="66" w:author="Hernández Navarro, Estrella" w:date="2013-11-05T09:06:00Z">
          <w:pPr/>
        </w:pPrChange>
      </w:pPr>
      <w:ins w:id="67" w:author="mxi02002071a" w:date="2013-11-04T20:55:00Z">
        <w:r w:rsidRPr="00DC5E6C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  <w:rPrChange w:id="68" w:author="Hernández Navarro, Estrella" w:date="2013-11-05T09:06:00Z">
              <w:rPr/>
            </w:rPrChange>
          </w:rPr>
          <w:t xml:space="preserve">Entra hoy a </w:t>
        </w:r>
      </w:ins>
      <w:r w:rsidR="008053C7"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  <w:fldChar w:fldCharType="begin"/>
      </w:r>
      <w:r w:rsidR="008053C7"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  <w:instrText xml:space="preserve"> HYPERLINK "http://www.descubreone.mx/" </w:instrText>
      </w:r>
      <w:r w:rsidR="008053C7"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</w:r>
      <w:r w:rsidR="008053C7"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  <w:fldChar w:fldCharType="separate"/>
      </w:r>
      <w:ins w:id="69" w:author="mxi02002071a" w:date="2013-11-04T20:55:00Z">
        <w:r w:rsidRPr="008053C7">
          <w:rPr>
            <w:rStyle w:val="Hyperlink"/>
            <w:rFonts w:asciiTheme="minorHAnsi" w:eastAsia="+mn-ea" w:hAnsiTheme="minorHAnsi" w:cstheme="minorHAnsi"/>
            <w:sz w:val="28"/>
            <w:szCs w:val="28"/>
            <w:lang w:val="es-ES_tradnl"/>
            <w:rPrChange w:id="70" w:author="Hernández Navarro, Estrella" w:date="2013-11-05T09:06:00Z">
              <w:rPr/>
            </w:rPrChange>
          </w:rPr>
          <w:t>ONE</w:t>
        </w:r>
      </w:ins>
      <w:r w:rsidR="008053C7">
        <w:rPr>
          <w:rFonts w:asciiTheme="minorHAnsi" w:eastAsia="+mn-ea" w:hAnsiTheme="minorHAnsi" w:cstheme="minorHAnsi"/>
          <w:color w:val="4D4D4D"/>
          <w:sz w:val="28"/>
          <w:szCs w:val="28"/>
          <w:lang w:val="es-ES_tradnl"/>
        </w:rPr>
        <w:fldChar w:fldCharType="end"/>
      </w:r>
      <w:ins w:id="71" w:author="mxi02002071a" w:date="2013-11-04T20:55:00Z">
        <w:r w:rsidRPr="00DC5E6C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  <w:rPrChange w:id="72" w:author="Hernández Navarro, Estrella" w:date="2013-11-05T09:06:00Z">
              <w:rPr/>
            </w:rPrChange>
          </w:rPr>
          <w:t xml:space="preserve"> y descubre su gran potencial.</w:t>
        </w:r>
      </w:ins>
    </w:p>
    <w:p w:rsidR="001E1EB4" w:rsidRPr="00DC5E6C" w:rsidDel="00DC5E6C" w:rsidRDefault="001E1EB4">
      <w:pPr>
        <w:pStyle w:val="NormalWeb"/>
        <w:kinsoku w:val="0"/>
        <w:overflowPunct w:val="0"/>
        <w:spacing w:before="0" w:beforeAutospacing="0" w:after="120" w:afterAutospacing="0"/>
        <w:jc w:val="both"/>
        <w:textAlignment w:val="baseline"/>
        <w:rPr>
          <w:ins w:id="73" w:author="mxi02002071a" w:date="2013-11-04T20:55:00Z"/>
          <w:del w:id="74" w:author="Hernández Navarro, Estrella" w:date="2013-11-05T09:06:00Z"/>
          <w:rFonts w:asciiTheme="minorHAnsi" w:eastAsia="+mn-ea" w:hAnsiTheme="minorHAnsi" w:cstheme="minorHAnsi"/>
          <w:color w:val="4D4D4D"/>
          <w:sz w:val="28"/>
          <w:szCs w:val="28"/>
          <w:lang w:val="es-ES_tradnl"/>
          <w:rPrChange w:id="75" w:author="Hernández Navarro, Estrella" w:date="2013-11-05T09:06:00Z">
            <w:rPr>
              <w:ins w:id="76" w:author="mxi02002071a" w:date="2013-11-04T20:55:00Z"/>
              <w:del w:id="77" w:author="Hernández Navarro, Estrella" w:date="2013-11-05T09:06:00Z"/>
              <w:lang w:val="es-MX"/>
            </w:rPr>
          </w:rPrChange>
        </w:rPr>
        <w:pPrChange w:id="78" w:author="Hernández Navarro, Estrella" w:date="2013-11-05T09:06:00Z">
          <w:pPr/>
        </w:pPrChange>
      </w:pPr>
    </w:p>
    <w:p w:rsidR="00AF4A31" w:rsidRPr="00DC5E6C" w:rsidRDefault="00AF4A31">
      <w:pPr>
        <w:pStyle w:val="NormalWeb"/>
        <w:kinsoku w:val="0"/>
        <w:overflowPunct w:val="0"/>
        <w:spacing w:before="0" w:beforeAutospacing="0" w:after="120" w:afterAutospacing="0"/>
        <w:jc w:val="both"/>
        <w:textAlignment w:val="baseline"/>
        <w:rPr>
          <w:ins w:id="79" w:author="mxi02002071a" w:date="2013-11-04T20:51:00Z"/>
          <w:rFonts w:asciiTheme="minorHAnsi" w:eastAsia="+mn-ea" w:hAnsiTheme="minorHAnsi" w:cstheme="minorHAnsi"/>
          <w:color w:val="4D4D4D"/>
          <w:sz w:val="28"/>
          <w:szCs w:val="28"/>
          <w:lang w:val="es-ES_tradnl"/>
          <w:rPrChange w:id="80" w:author="Hernández Navarro, Estrella" w:date="2013-11-05T09:06:00Z">
            <w:rPr>
              <w:ins w:id="81" w:author="mxi02002071a" w:date="2013-11-04T20:51:00Z"/>
              <w:lang w:val="es-MX"/>
            </w:rPr>
          </w:rPrChange>
        </w:rPr>
        <w:pPrChange w:id="82" w:author="Hernández Navarro, Estrella" w:date="2013-11-05T09:06:00Z">
          <w:pPr/>
        </w:pPrChange>
      </w:pPr>
      <w:ins w:id="83" w:author="mxi02002071a" w:date="2013-11-04T20:51:00Z">
        <w:r w:rsidRPr="00DC5E6C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  <w:rPrChange w:id="84" w:author="Hernández Navarro, Estrella" w:date="2013-11-05T09:06:00Z">
              <w:rPr/>
            </w:rPrChange>
          </w:rPr>
          <w:t xml:space="preserve">Si tienes alguna duda o te gustaría saber más acerca de los beneficios que ONE ofrece para ti y para tu equipo, </w:t>
        </w:r>
        <w:del w:id="85" w:author="Hernández Navarro, Estrella" w:date="2013-11-05T09:06:00Z">
          <w:r w:rsidRPr="00DC5E6C" w:rsidDel="00DC5E6C">
            <w:rPr>
              <w:rFonts w:asciiTheme="minorHAnsi" w:eastAsia="+mn-ea" w:hAnsiTheme="minorHAnsi" w:cstheme="minorHAnsi"/>
              <w:color w:val="4D4D4D"/>
              <w:sz w:val="28"/>
              <w:szCs w:val="28"/>
              <w:lang w:val="es-ES_tradnl"/>
              <w:rPrChange w:id="86" w:author="Hernández Navarro, Estrella" w:date="2013-11-05T09:06:00Z">
                <w:rPr/>
              </w:rPrChange>
            </w:rPr>
            <w:delText xml:space="preserve">por favor </w:delText>
          </w:r>
        </w:del>
        <w:r w:rsidRPr="00DC5E6C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  <w:rPrChange w:id="87" w:author="Hernández Navarro, Estrella" w:date="2013-11-05T09:06:00Z">
              <w:rPr/>
            </w:rPrChange>
          </w:rPr>
          <w:t xml:space="preserve">escríbenos a </w:t>
        </w:r>
        <w:r w:rsidRPr="00DC5E6C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  <w:rPrChange w:id="88" w:author="Hernández Navarro, Estrella" w:date="2013-11-05T09:06:00Z">
              <w:rPr/>
            </w:rPrChange>
          </w:rPr>
          <w:fldChar w:fldCharType="begin"/>
        </w:r>
        <w:r w:rsidRPr="00DC5E6C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  <w:rPrChange w:id="89" w:author="Hernández Navarro, Estrella" w:date="2013-11-05T09:06:00Z">
              <w:rPr/>
            </w:rPrChange>
          </w:rPr>
          <w:instrText>HYPERLINK "mailto:one.mexico@axa.com.mx"</w:instrText>
        </w:r>
        <w:r w:rsidRPr="00DC5E6C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  <w:rPrChange w:id="90" w:author="Hernández Navarro, Estrella" w:date="2013-11-05T09:06:00Z">
              <w:rPr/>
            </w:rPrChange>
          </w:rPr>
          <w:fldChar w:fldCharType="separate"/>
        </w:r>
        <w:r w:rsidRPr="00DC5E6C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  <w:rPrChange w:id="91" w:author="Hernández Navarro, Estrella" w:date="2013-11-05T09:06:00Z">
              <w:rPr>
                <w:rStyle w:val="Hyperlink"/>
              </w:rPr>
            </w:rPrChange>
          </w:rPr>
          <w:t>one.mexico@axa.com.mx</w:t>
        </w:r>
        <w:r w:rsidRPr="00DC5E6C">
          <w:rPr>
            <w:rFonts w:asciiTheme="minorHAnsi" w:eastAsia="+mn-ea" w:hAnsiTheme="minorHAnsi" w:cstheme="minorHAnsi"/>
            <w:color w:val="4D4D4D"/>
            <w:sz w:val="28"/>
            <w:szCs w:val="28"/>
            <w:lang w:val="es-ES_tradnl"/>
            <w:rPrChange w:id="92" w:author="Hernández Navarro, Estrella" w:date="2013-11-05T09:06:00Z">
              <w:rPr/>
            </w:rPrChange>
          </w:rPr>
          <w:fldChar w:fldCharType="end"/>
        </w:r>
      </w:ins>
    </w:p>
    <w:p w:rsidR="00AF4A31" w:rsidRDefault="00AF4A31" w:rsidP="00AF4A31">
      <w:pPr>
        <w:rPr>
          <w:ins w:id="93" w:author="mxi02002071a" w:date="2013-11-04T20:51:00Z"/>
          <w:lang w:val="es-MX"/>
        </w:rPr>
      </w:pPr>
    </w:p>
    <w:p w:rsidR="00AF4A31" w:rsidRPr="00DC5E6C" w:rsidDel="00DC5E6C" w:rsidRDefault="00AF4A31" w:rsidP="00AF4A31">
      <w:pPr>
        <w:rPr>
          <w:ins w:id="94" w:author="mxi02002071a" w:date="2013-11-04T20:51:00Z"/>
          <w:del w:id="95" w:author="Hernández Navarro, Estrella" w:date="2013-11-05T09:06:00Z"/>
          <w:rFonts w:asciiTheme="minorHAnsi" w:eastAsia="+mn-ea" w:hAnsiTheme="minorHAnsi" w:cstheme="minorHAnsi"/>
          <w:color w:val="4D4D4D"/>
          <w:sz w:val="28"/>
          <w:szCs w:val="28"/>
          <w:lang w:val="es-ES_tradnl" w:eastAsia="es-MX"/>
          <w:rPrChange w:id="96" w:author="Hernández Navarro, Estrella" w:date="2013-11-05T09:06:00Z">
            <w:rPr>
              <w:ins w:id="97" w:author="mxi02002071a" w:date="2013-11-04T20:51:00Z"/>
              <w:del w:id="98" w:author="Hernández Navarro, Estrella" w:date="2013-11-05T09:06:00Z"/>
              <w:lang w:val="es-MX"/>
            </w:rPr>
          </w:rPrChange>
        </w:rPr>
      </w:pPr>
      <w:ins w:id="99" w:author="mxi02002071a" w:date="2013-11-04T20:51:00Z">
        <w:del w:id="100" w:author="Hernández Navarro, Estrella" w:date="2013-11-05T09:06:00Z">
          <w:r w:rsidRPr="00DC5E6C" w:rsidDel="00DC5E6C">
            <w:rPr>
              <w:rFonts w:asciiTheme="minorHAnsi" w:eastAsia="+mn-ea" w:hAnsiTheme="minorHAnsi" w:cstheme="minorHAnsi"/>
              <w:color w:val="4D4D4D"/>
              <w:sz w:val="28"/>
              <w:szCs w:val="28"/>
              <w:lang w:val="es-ES_tradnl" w:eastAsia="es-MX"/>
              <w:rPrChange w:id="101" w:author="Hernández Navarro, Estrella" w:date="2013-11-05T09:06:00Z">
                <w:rPr>
                  <w:lang w:val="es-MX"/>
                </w:rPr>
              </w:rPrChange>
            </w:rPr>
            <w:delText>Nos vemos en ONE.</w:delText>
          </w:r>
        </w:del>
      </w:ins>
    </w:p>
    <w:p w:rsidR="00AF4A31" w:rsidDel="00DC5E6C" w:rsidRDefault="00AF4A31" w:rsidP="00510D7C">
      <w:pPr>
        <w:pStyle w:val="NormalWeb"/>
        <w:kinsoku w:val="0"/>
        <w:overflowPunct w:val="0"/>
        <w:spacing w:before="0" w:beforeAutospacing="0" w:after="120" w:afterAutospacing="0"/>
        <w:jc w:val="both"/>
        <w:textAlignment w:val="baseline"/>
        <w:rPr>
          <w:ins w:id="102" w:author="mxi02002071a" w:date="2013-11-04T20:50:00Z"/>
          <w:del w:id="103" w:author="Hernández Navarro, Estrella" w:date="2013-11-05T09:06:00Z"/>
          <w:rFonts w:asciiTheme="minorHAnsi" w:eastAsia="+mn-ea" w:hAnsiTheme="minorHAnsi" w:cstheme="minorHAnsi"/>
          <w:b/>
          <w:color w:val="4D4D4D"/>
          <w:sz w:val="28"/>
          <w:szCs w:val="28"/>
          <w:lang w:val="es-ES_tradnl"/>
        </w:rPr>
      </w:pPr>
    </w:p>
    <w:p w:rsidR="00510D7C" w:rsidRPr="00510D7C" w:rsidRDefault="00510D7C" w:rsidP="00510D7C">
      <w:pPr>
        <w:pStyle w:val="NormalWeb"/>
        <w:kinsoku w:val="0"/>
        <w:overflowPunct w:val="0"/>
        <w:spacing w:before="0" w:beforeAutospacing="0" w:after="120" w:afterAutospacing="0"/>
        <w:jc w:val="both"/>
        <w:textAlignment w:val="baseline"/>
        <w:rPr>
          <w:rFonts w:asciiTheme="minorHAnsi" w:eastAsia="+mn-ea" w:hAnsiTheme="minorHAnsi" w:cstheme="minorHAnsi"/>
          <w:b/>
          <w:color w:val="4D4D4D"/>
          <w:sz w:val="28"/>
          <w:szCs w:val="28"/>
          <w:lang w:val="es-ES_tradnl"/>
        </w:rPr>
      </w:pPr>
      <w:r w:rsidRPr="00510D7C">
        <w:rPr>
          <w:rFonts w:asciiTheme="minorHAnsi" w:eastAsia="+mn-ea" w:hAnsiTheme="minorHAnsi" w:cstheme="minorHAnsi"/>
          <w:b/>
          <w:color w:val="4D4D4D"/>
          <w:sz w:val="28"/>
          <w:szCs w:val="28"/>
          <w:lang w:val="es-ES_tradnl"/>
        </w:rPr>
        <w:t xml:space="preserve">TIP: ONE es sólo una herramienta, depende de ti hacerla valiosa. </w:t>
      </w:r>
    </w:p>
    <w:p w:rsidR="009B77C1" w:rsidRDefault="009B77C1" w:rsidP="00510D7C">
      <w:pPr>
        <w:rPr>
          <w:rFonts w:asciiTheme="minorHAnsi" w:hAnsiTheme="minorHAnsi" w:cstheme="minorHAnsi"/>
          <w:i/>
          <w:color w:val="595959" w:themeColor="text1" w:themeTint="A6"/>
          <w:sz w:val="28"/>
          <w:szCs w:val="28"/>
          <w:lang w:val="es-ES_tradnl"/>
        </w:rPr>
      </w:pPr>
    </w:p>
    <w:p w:rsidR="00510D7C" w:rsidRDefault="00510D7C" w:rsidP="00510D7C">
      <w:pPr>
        <w:rPr>
          <w:rFonts w:asciiTheme="minorHAnsi" w:hAnsiTheme="minorHAnsi" w:cstheme="minorHAnsi"/>
          <w:i/>
          <w:color w:val="595959" w:themeColor="text1" w:themeTint="A6"/>
          <w:sz w:val="28"/>
          <w:szCs w:val="28"/>
          <w:lang w:val="es-ES_tradnl"/>
        </w:rPr>
      </w:pPr>
      <w:r w:rsidRPr="00510D7C">
        <w:rPr>
          <w:rFonts w:asciiTheme="minorHAnsi" w:hAnsiTheme="minorHAnsi" w:cstheme="minorHAnsi"/>
          <w:i/>
          <w:color w:val="595959" w:themeColor="text1" w:themeTint="A6"/>
          <w:sz w:val="28"/>
          <w:szCs w:val="28"/>
          <w:lang w:val="es-ES_tradnl"/>
        </w:rPr>
        <w:t xml:space="preserve">“ONE es la nueva plataforma tecnológica que conectará a los colaboradores de AXA Seguros con personas o grupos en todo México y con las entidades que forman parte del  Grupo AXA. ONE ha sido diseñada para facilitar tu </w:t>
      </w:r>
      <w:r w:rsidRPr="00510D7C">
        <w:rPr>
          <w:rFonts w:asciiTheme="minorHAnsi" w:hAnsiTheme="minorHAnsi" w:cstheme="minorHAnsi"/>
          <w:i/>
          <w:color w:val="595959" w:themeColor="text1" w:themeTint="A6"/>
          <w:sz w:val="28"/>
          <w:szCs w:val="28"/>
          <w:lang w:val="es-ES_tradnl"/>
        </w:rPr>
        <w:lastRenderedPageBreak/>
        <w:t>trabajo y permitirte aumentar tus conocimientos a través de herramientas de comunicación y colaboración, lo cual definitivamente nos permitirá construir juntos y más rápido la empresa que soñamos, dando la experiencia de asesoramiento y servicio que las empresas y familias que confían en nosot</w:t>
      </w:r>
      <w:r>
        <w:rPr>
          <w:rFonts w:asciiTheme="minorHAnsi" w:hAnsiTheme="minorHAnsi" w:cstheme="minorHAnsi"/>
          <w:i/>
          <w:color w:val="595959" w:themeColor="text1" w:themeTint="A6"/>
          <w:sz w:val="28"/>
          <w:szCs w:val="28"/>
          <w:lang w:val="es-ES_tradnl"/>
        </w:rPr>
        <w:t>ros realmente se merecen”.</w:t>
      </w:r>
    </w:p>
    <w:p w:rsidR="00510D7C" w:rsidRPr="008053C7" w:rsidRDefault="008053C7" w:rsidP="00510D7C">
      <w:pPr>
        <w:rPr>
          <w:rFonts w:asciiTheme="minorHAnsi" w:hAnsiTheme="minorHAnsi" w:cstheme="minorHAnsi"/>
          <w:i/>
          <w:color w:val="595959" w:themeColor="text1" w:themeTint="A6"/>
          <w:sz w:val="28"/>
          <w:szCs w:val="28"/>
          <w:lang w:val="es-ES_tradnl"/>
        </w:rPr>
      </w:pPr>
      <w:hyperlink r:id="rId5" w:anchor="inputProfileActionFollowing" w:history="1">
        <w:r w:rsidR="00510D7C" w:rsidRPr="008053C7">
          <w:rPr>
            <w:rStyle w:val="Hyperlink"/>
            <w:rFonts w:asciiTheme="minorHAnsi" w:hAnsiTheme="minorHAnsi" w:cstheme="minorHAnsi"/>
            <w:i/>
            <w:sz w:val="28"/>
            <w:szCs w:val="28"/>
            <w:lang w:val="es-ES_tradnl"/>
          </w:rPr>
          <w:t xml:space="preserve">Xavier de </w:t>
        </w:r>
        <w:proofErr w:type="spellStart"/>
        <w:r w:rsidR="00510D7C" w:rsidRPr="008053C7">
          <w:rPr>
            <w:rStyle w:val="Hyperlink"/>
            <w:rFonts w:asciiTheme="minorHAnsi" w:hAnsiTheme="minorHAnsi" w:cstheme="minorHAnsi"/>
            <w:i/>
            <w:sz w:val="28"/>
            <w:szCs w:val="28"/>
            <w:lang w:val="es-ES_tradnl"/>
          </w:rPr>
          <w:t>Bellefon</w:t>
        </w:r>
        <w:proofErr w:type="spellEnd"/>
      </w:hyperlink>
      <w:r w:rsidR="00510D7C" w:rsidRPr="008053C7">
        <w:rPr>
          <w:rFonts w:asciiTheme="minorHAnsi" w:hAnsiTheme="minorHAnsi" w:cstheme="minorHAnsi"/>
          <w:i/>
          <w:color w:val="595959" w:themeColor="text1" w:themeTint="A6"/>
          <w:sz w:val="28"/>
          <w:szCs w:val="28"/>
          <w:lang w:val="es-ES_tradnl"/>
        </w:rPr>
        <w:t>, CEO AXA México</w:t>
      </w:r>
    </w:p>
    <w:p w:rsidR="00DC5E6C" w:rsidRDefault="00DC5E6C" w:rsidP="00510D7C">
      <w:pPr>
        <w:widowControl w:val="0"/>
        <w:autoSpaceDE w:val="0"/>
        <w:autoSpaceDN w:val="0"/>
        <w:adjustRightInd w:val="0"/>
        <w:jc w:val="both"/>
        <w:rPr>
          <w:ins w:id="104" w:author="Hernández Navarro, Estrella" w:date="2013-11-05T09:12:00Z"/>
          <w:rFonts w:asciiTheme="minorHAnsi" w:eastAsia="+mn-ea" w:hAnsiTheme="minorHAnsi" w:cstheme="minorHAnsi"/>
          <w:color w:val="4D4D4D"/>
          <w:sz w:val="28"/>
          <w:szCs w:val="28"/>
          <w:lang w:val="es-ES_tradnl" w:eastAsia="es-MX"/>
        </w:rPr>
      </w:pPr>
    </w:p>
    <w:p w:rsidR="00C43E23" w:rsidRPr="001F0602" w:rsidRDefault="00C43E23" w:rsidP="00510D7C">
      <w:pPr>
        <w:widowControl w:val="0"/>
        <w:autoSpaceDE w:val="0"/>
        <w:autoSpaceDN w:val="0"/>
        <w:adjustRightInd w:val="0"/>
        <w:jc w:val="both"/>
        <w:rPr>
          <w:ins w:id="105" w:author="mxi02002071a" w:date="2013-11-04T20:39:00Z"/>
          <w:rFonts w:asciiTheme="minorHAnsi" w:eastAsia="+mn-ea" w:hAnsiTheme="minorHAnsi" w:cstheme="minorHAnsi"/>
          <w:color w:val="FF0000"/>
          <w:sz w:val="28"/>
          <w:szCs w:val="28"/>
          <w:lang w:val="es-ES_tradnl" w:eastAsia="es-MX"/>
          <w:rPrChange w:id="106" w:author="Hernández Navarro, Estrella" w:date="2013-11-05T09:27:00Z">
            <w:rPr>
              <w:ins w:id="107" w:author="mxi02002071a" w:date="2013-11-04T20:39:00Z"/>
              <w:rFonts w:ascii="Calibri" w:hAnsi="Calibri" w:cs="Calibri"/>
              <w:b/>
              <w:sz w:val="40"/>
              <w:szCs w:val="40"/>
              <w:lang w:val="es-MX"/>
            </w:rPr>
          </w:rPrChange>
        </w:rPr>
      </w:pPr>
      <w:ins w:id="108" w:author="mxi02002071a" w:date="2013-11-04T20:39:00Z">
        <w:r w:rsidRPr="001F0602">
          <w:rPr>
            <w:rFonts w:asciiTheme="minorHAnsi" w:eastAsia="+mn-ea" w:hAnsiTheme="minorHAnsi" w:cstheme="minorHAnsi"/>
            <w:color w:val="FF0000"/>
            <w:sz w:val="28"/>
            <w:szCs w:val="28"/>
            <w:lang w:val="es-ES_tradnl" w:eastAsia="es-MX"/>
            <w:rPrChange w:id="109" w:author="Hernández Navarro, Estrella" w:date="2013-11-05T09:27:00Z">
              <w:rPr>
                <w:rFonts w:ascii="Calibri" w:hAnsi="Calibri" w:cs="Calibri"/>
                <w:b/>
                <w:sz w:val="40"/>
                <w:szCs w:val="40"/>
                <w:lang w:val="es-MX"/>
              </w:rPr>
            </w:rPrChange>
          </w:rPr>
          <w:t>(</w:t>
        </w:r>
        <w:del w:id="110" w:author="Hernández Navarro, Estrella" w:date="2013-11-05T09:07:00Z">
          <w:r w:rsidRPr="001F0602" w:rsidDel="00DC5E6C">
            <w:rPr>
              <w:rFonts w:asciiTheme="minorHAnsi" w:eastAsia="+mn-ea" w:hAnsiTheme="minorHAnsi" w:cstheme="minorHAnsi"/>
              <w:color w:val="FF0000"/>
              <w:sz w:val="28"/>
              <w:szCs w:val="28"/>
              <w:lang w:val="es-ES_tradnl" w:eastAsia="es-MX"/>
              <w:rPrChange w:id="111" w:author="Hernández Navarro, Estrella" w:date="2013-11-05T09:27:00Z">
                <w:rPr>
                  <w:rFonts w:ascii="Calibri" w:hAnsi="Calibri" w:cs="Calibri"/>
                  <w:b/>
                  <w:sz w:val="40"/>
                  <w:szCs w:val="40"/>
                  <w:lang w:val="es-MX"/>
                </w:rPr>
              </w:rPrChange>
            </w:rPr>
            <w:delText>agregar</w:delText>
          </w:r>
        </w:del>
      </w:ins>
      <w:ins w:id="112" w:author="Hernández Navarro, Estrella" w:date="2013-11-05T09:07:00Z">
        <w:r w:rsidR="00DC5E6C" w:rsidRPr="001F0602">
          <w:rPr>
            <w:rFonts w:asciiTheme="minorHAnsi" w:eastAsia="+mn-ea" w:hAnsiTheme="minorHAnsi" w:cstheme="minorHAnsi"/>
            <w:color w:val="FF0000"/>
            <w:sz w:val="28"/>
            <w:szCs w:val="28"/>
            <w:lang w:val="es-ES_tradnl" w:eastAsia="es-MX"/>
            <w:rPrChange w:id="113" w:author="Hernández Navarro, Estrella" w:date="2013-11-05T09:27:00Z">
              <w:rPr>
                <w:rFonts w:ascii="Calibri" w:hAnsi="Calibri" w:cs="Calibri"/>
                <w:b/>
                <w:sz w:val="40"/>
                <w:szCs w:val="40"/>
                <w:lang w:val="es-MX"/>
              </w:rPr>
            </w:rPrChange>
          </w:rPr>
          <w:t>Agregar</w:t>
        </w:r>
      </w:ins>
      <w:ins w:id="114" w:author="mxi02002071a" w:date="2013-11-04T20:39:00Z">
        <w:r w:rsidRPr="001F0602">
          <w:rPr>
            <w:rFonts w:asciiTheme="minorHAnsi" w:eastAsia="+mn-ea" w:hAnsiTheme="minorHAnsi" w:cstheme="minorHAnsi"/>
            <w:color w:val="FF0000"/>
            <w:sz w:val="28"/>
            <w:szCs w:val="28"/>
            <w:lang w:val="es-ES_tradnl" w:eastAsia="es-MX"/>
            <w:rPrChange w:id="115" w:author="Hernández Navarro, Estrella" w:date="2013-11-05T09:27:00Z">
              <w:rPr>
                <w:rFonts w:ascii="Calibri" w:hAnsi="Calibri" w:cs="Calibri"/>
                <w:b/>
                <w:sz w:val="40"/>
                <w:szCs w:val="40"/>
                <w:lang w:val="es-MX"/>
              </w:rPr>
            </w:rPrChange>
          </w:rPr>
          <w:t xml:space="preserve"> la foto de Xavier) </w:t>
        </w:r>
        <w:del w:id="116" w:author="Hernández Navarro, Estrella" w:date="2013-11-05T09:12:00Z">
          <w:r w:rsidRPr="001F0602" w:rsidDel="00DC5E6C">
            <w:rPr>
              <w:rFonts w:asciiTheme="minorHAnsi" w:eastAsia="+mn-ea" w:hAnsiTheme="minorHAnsi" w:cstheme="minorHAnsi"/>
              <w:color w:val="FF0000"/>
              <w:sz w:val="28"/>
              <w:szCs w:val="28"/>
              <w:lang w:val="es-ES_tradnl" w:eastAsia="es-MX"/>
              <w:rPrChange w:id="117" w:author="Hernández Navarro, Estrella" w:date="2013-11-05T09:27:00Z">
                <w:rPr>
                  <w:rFonts w:ascii="Calibri" w:hAnsi="Calibri" w:cs="Calibri"/>
                  <w:b/>
                  <w:sz w:val="40"/>
                  <w:szCs w:val="40"/>
                  <w:lang w:val="es-MX"/>
                </w:rPr>
              </w:rPrChange>
            </w:rPr>
            <w:delText>y el link a su perfil en ONE.</w:delText>
          </w:r>
        </w:del>
      </w:ins>
    </w:p>
    <w:p w:rsidR="00C43E23" w:rsidRPr="00DC5E6C" w:rsidDel="001F0602" w:rsidRDefault="00C43E23">
      <w:pPr>
        <w:widowControl w:val="0"/>
        <w:autoSpaceDE w:val="0"/>
        <w:autoSpaceDN w:val="0"/>
        <w:adjustRightInd w:val="0"/>
        <w:rPr>
          <w:ins w:id="118" w:author="mxi02002071a" w:date="2013-11-04T20:39:00Z"/>
          <w:del w:id="119" w:author="Hernández Navarro, Estrella" w:date="2013-11-05T09:27:00Z"/>
          <w:rFonts w:asciiTheme="minorHAnsi" w:eastAsia="+mn-ea" w:hAnsiTheme="minorHAnsi" w:cstheme="minorHAnsi"/>
          <w:color w:val="4D4D4D"/>
          <w:sz w:val="28"/>
          <w:szCs w:val="28"/>
          <w:lang w:val="es-ES_tradnl" w:eastAsia="es-MX"/>
          <w:rPrChange w:id="120" w:author="Hernández Navarro, Estrella" w:date="2013-11-05T09:11:00Z">
            <w:rPr>
              <w:ins w:id="121" w:author="mxi02002071a" w:date="2013-11-04T20:39:00Z"/>
              <w:del w:id="122" w:author="Hernández Navarro, Estrella" w:date="2013-11-05T09:27:00Z"/>
              <w:rFonts w:ascii="Calibri" w:hAnsi="Calibri" w:cs="Calibri"/>
              <w:b/>
              <w:sz w:val="40"/>
              <w:szCs w:val="40"/>
              <w:lang w:val="es-MX"/>
            </w:rPr>
          </w:rPrChange>
        </w:rPr>
        <w:pPrChange w:id="123" w:author="Hernández Navarro, Estrella" w:date="2013-11-05T09:12:00Z">
          <w:pPr>
            <w:widowControl w:val="0"/>
            <w:autoSpaceDE w:val="0"/>
            <w:autoSpaceDN w:val="0"/>
            <w:adjustRightInd w:val="0"/>
            <w:jc w:val="both"/>
          </w:pPr>
        </w:pPrChange>
      </w:pPr>
    </w:p>
    <w:p w:rsidR="00C43E23" w:rsidRPr="00DC5E6C" w:rsidRDefault="00C43E23" w:rsidP="00510D7C">
      <w:pPr>
        <w:widowControl w:val="0"/>
        <w:autoSpaceDE w:val="0"/>
        <w:autoSpaceDN w:val="0"/>
        <w:adjustRightInd w:val="0"/>
        <w:jc w:val="both"/>
        <w:rPr>
          <w:ins w:id="124" w:author="mxi02002071a" w:date="2013-11-04T20:39:00Z"/>
          <w:rFonts w:asciiTheme="minorHAnsi" w:eastAsia="+mn-ea" w:hAnsiTheme="minorHAnsi" w:cstheme="minorHAnsi"/>
          <w:color w:val="4D4D4D"/>
          <w:sz w:val="28"/>
          <w:szCs w:val="28"/>
          <w:lang w:val="es-ES_tradnl" w:eastAsia="es-MX"/>
          <w:rPrChange w:id="125" w:author="Hernández Navarro, Estrella" w:date="2013-11-05T09:11:00Z">
            <w:rPr>
              <w:ins w:id="126" w:author="mxi02002071a" w:date="2013-11-04T20:39:00Z"/>
              <w:rFonts w:ascii="Calibri" w:hAnsi="Calibri" w:cs="Calibri"/>
              <w:b/>
              <w:sz w:val="40"/>
              <w:szCs w:val="40"/>
              <w:lang w:val="es-MX"/>
            </w:rPr>
          </w:rPrChange>
        </w:rPr>
      </w:pPr>
    </w:p>
    <w:p w:rsidR="00DC5E6C" w:rsidRDefault="00DC5E6C">
      <w:pPr>
        <w:spacing w:after="200" w:line="276" w:lineRule="auto"/>
        <w:rPr>
          <w:ins w:id="127" w:author="Hernández Navarro, Estrella" w:date="2013-11-05T09:07:00Z"/>
          <w:rFonts w:ascii="Calibri" w:hAnsi="Calibri" w:cs="Calibri"/>
          <w:b/>
          <w:sz w:val="40"/>
          <w:szCs w:val="40"/>
          <w:lang w:val="es-MX"/>
        </w:rPr>
      </w:pPr>
      <w:ins w:id="128" w:author="Hernández Navarro, Estrella" w:date="2013-11-05T09:07:00Z">
        <w:r>
          <w:rPr>
            <w:rFonts w:ascii="Calibri" w:hAnsi="Calibri" w:cs="Calibri"/>
            <w:b/>
            <w:sz w:val="40"/>
            <w:szCs w:val="40"/>
            <w:lang w:val="es-MX"/>
          </w:rPr>
          <w:br w:type="page"/>
        </w:r>
      </w:ins>
    </w:p>
    <w:p w:rsidR="00510D7C" w:rsidRPr="00033291" w:rsidRDefault="00510D7C" w:rsidP="00510D7C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  <w:lang w:val="es-MX"/>
        </w:rPr>
        <w:lastRenderedPageBreak/>
        <w:t>Conéctate con el mundo AXA.</w:t>
      </w:r>
    </w:p>
    <w:p w:rsidR="00510D7C" w:rsidRPr="003F6359" w:rsidRDefault="00510D7C" w:rsidP="00510D7C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</w:rPr>
      </w:pPr>
    </w:p>
    <w:p w:rsidR="009F47D8" w:rsidRPr="009F47D8" w:rsidRDefault="009F47D8" w:rsidP="009F47D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595959" w:themeColor="text1" w:themeTint="A6"/>
          <w:sz w:val="28"/>
          <w:szCs w:val="28"/>
        </w:rPr>
      </w:pPr>
      <w:r>
        <w:rPr>
          <w:rFonts w:ascii="Calibri" w:hAnsi="Calibri" w:cs="Calibri"/>
          <w:color w:val="595959" w:themeColor="text1" w:themeTint="A6"/>
          <w:sz w:val="28"/>
          <w:szCs w:val="28"/>
        </w:rPr>
        <w:t xml:space="preserve">Tu perfil es el </w:t>
      </w:r>
      <w:r w:rsidR="00510D7C" w:rsidRPr="009F47D8">
        <w:rPr>
          <w:rFonts w:ascii="Calibri" w:hAnsi="Calibri" w:cs="Calibri"/>
          <w:color w:val="595959" w:themeColor="text1" w:themeTint="A6"/>
          <w:sz w:val="28"/>
          <w:szCs w:val="28"/>
        </w:rPr>
        <w:t xml:space="preserve">punto de partida </w:t>
      </w:r>
      <w:r>
        <w:rPr>
          <w:rFonts w:ascii="Calibri" w:hAnsi="Calibri" w:cs="Calibri"/>
          <w:color w:val="595959" w:themeColor="text1" w:themeTint="A6"/>
          <w:sz w:val="28"/>
          <w:szCs w:val="28"/>
        </w:rPr>
        <w:t>para conectarte en</w:t>
      </w:r>
      <w:r w:rsidR="00510D7C" w:rsidRPr="009F47D8">
        <w:rPr>
          <w:rFonts w:ascii="Calibri" w:hAnsi="Calibri" w:cs="Calibri"/>
          <w:color w:val="595959" w:themeColor="text1" w:themeTint="A6"/>
          <w:sz w:val="28"/>
          <w:szCs w:val="28"/>
        </w:rPr>
        <w:t xml:space="preserve"> ONE. </w:t>
      </w:r>
      <w:r>
        <w:rPr>
          <w:rFonts w:ascii="Calibri" w:hAnsi="Calibri" w:cs="Calibri"/>
          <w:color w:val="595959" w:themeColor="text1" w:themeTint="A6"/>
          <w:sz w:val="28"/>
          <w:szCs w:val="28"/>
        </w:rPr>
        <w:t xml:space="preserve">Creando tu perfil le permitirás a tus compañeros conocerte mejor. Asimismo </w:t>
      </w:r>
      <w:r w:rsidR="00466E3D">
        <w:rPr>
          <w:rFonts w:ascii="Calibri" w:hAnsi="Calibri" w:cs="Calibri"/>
          <w:color w:val="595959" w:themeColor="text1" w:themeTint="A6"/>
          <w:sz w:val="28"/>
          <w:szCs w:val="28"/>
        </w:rPr>
        <w:t>al crear tu red podrás mantenerte en contacto con</w:t>
      </w:r>
      <w:r>
        <w:rPr>
          <w:rFonts w:ascii="Calibri" w:hAnsi="Calibri" w:cs="Calibri"/>
          <w:color w:val="595959" w:themeColor="text1" w:themeTint="A6"/>
          <w:sz w:val="28"/>
          <w:szCs w:val="28"/>
        </w:rPr>
        <w:t xml:space="preserve"> los </w:t>
      </w:r>
      <w:r w:rsidRPr="009B77C1">
        <w:rPr>
          <w:rFonts w:ascii="Calibri" w:hAnsi="Calibri" w:cs="Calibri"/>
          <w:b/>
          <w:color w:val="595959" w:themeColor="text1" w:themeTint="A6"/>
          <w:sz w:val="28"/>
          <w:szCs w:val="28"/>
        </w:rPr>
        <w:t>colaboradores de AXA</w:t>
      </w:r>
      <w:r w:rsidRPr="009F47D8">
        <w:rPr>
          <w:rFonts w:ascii="Calibri" w:hAnsi="Calibri" w:cs="Calibri"/>
          <w:b/>
          <w:color w:val="595959" w:themeColor="text1" w:themeTint="A6"/>
          <w:sz w:val="28"/>
          <w:szCs w:val="28"/>
        </w:rPr>
        <w:t xml:space="preserve"> México y</w:t>
      </w:r>
      <w:r>
        <w:rPr>
          <w:rFonts w:ascii="Calibri" w:hAnsi="Calibri" w:cs="Calibri"/>
          <w:b/>
          <w:color w:val="595959" w:themeColor="text1" w:themeTint="A6"/>
          <w:sz w:val="28"/>
          <w:szCs w:val="28"/>
        </w:rPr>
        <w:t xml:space="preserve"> de</w:t>
      </w:r>
      <w:r w:rsidRPr="009F47D8">
        <w:rPr>
          <w:rFonts w:ascii="Calibri" w:hAnsi="Calibri" w:cs="Calibri"/>
          <w:b/>
          <w:color w:val="595959" w:themeColor="text1" w:themeTint="A6"/>
          <w:sz w:val="28"/>
          <w:szCs w:val="28"/>
        </w:rPr>
        <w:t xml:space="preserve"> otras entidades</w:t>
      </w:r>
      <w:r>
        <w:rPr>
          <w:rFonts w:ascii="Calibri" w:hAnsi="Calibri" w:cs="Calibri"/>
          <w:color w:val="595959" w:themeColor="text1" w:themeTint="A6"/>
          <w:sz w:val="28"/>
          <w:szCs w:val="28"/>
        </w:rPr>
        <w:t xml:space="preserve"> de nuestro grupo </w:t>
      </w:r>
      <w:r w:rsidR="00466E3D">
        <w:rPr>
          <w:rFonts w:ascii="Calibri" w:hAnsi="Calibri" w:cs="Calibri"/>
          <w:color w:val="595959" w:themeColor="text1" w:themeTint="A6"/>
          <w:sz w:val="28"/>
          <w:szCs w:val="28"/>
        </w:rPr>
        <w:t>para</w:t>
      </w:r>
      <w:r w:rsidR="009B77C1">
        <w:rPr>
          <w:rFonts w:ascii="Calibri" w:hAnsi="Calibri" w:cs="Calibri"/>
          <w:color w:val="595959" w:themeColor="text1" w:themeTint="A6"/>
          <w:sz w:val="28"/>
          <w:szCs w:val="28"/>
        </w:rPr>
        <w:t xml:space="preserve"> encontrar soluciones a los problemas de negocio, intercambiar mejores prácticas y</w:t>
      </w:r>
      <w:r w:rsidR="00466E3D">
        <w:rPr>
          <w:rFonts w:ascii="Calibri" w:hAnsi="Calibri" w:cs="Calibri"/>
          <w:color w:val="595959" w:themeColor="text1" w:themeTint="A6"/>
          <w:sz w:val="28"/>
          <w:szCs w:val="28"/>
        </w:rPr>
        <w:t xml:space="preserve"> </w:t>
      </w:r>
      <w:r w:rsidRPr="009F47D8">
        <w:rPr>
          <w:rFonts w:ascii="Calibri" w:hAnsi="Calibri" w:cs="Calibri"/>
          <w:b/>
          <w:color w:val="595959" w:themeColor="text1" w:themeTint="A6"/>
          <w:sz w:val="28"/>
          <w:szCs w:val="28"/>
        </w:rPr>
        <w:t>juntos crear valor.</w:t>
      </w:r>
    </w:p>
    <w:p w:rsidR="009F47D8" w:rsidRDefault="009F47D8" w:rsidP="009F47D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595959" w:themeColor="text1" w:themeTint="A6"/>
          <w:sz w:val="28"/>
          <w:szCs w:val="28"/>
        </w:rPr>
      </w:pPr>
    </w:p>
    <w:p w:rsidR="00510D7C" w:rsidRDefault="00510D7C" w:rsidP="00510D7C">
      <w:pPr>
        <w:jc w:val="both"/>
        <w:rPr>
          <w:rFonts w:ascii="Calibri" w:hAnsi="Calibri" w:cs="Calibri"/>
          <w:color w:val="595959" w:themeColor="text1" w:themeTint="A6"/>
          <w:sz w:val="28"/>
          <w:szCs w:val="28"/>
        </w:rPr>
      </w:pPr>
      <w:r w:rsidRPr="009F47D8">
        <w:rPr>
          <w:rFonts w:ascii="Calibri" w:hAnsi="Calibri" w:cs="Calibri"/>
          <w:color w:val="595959" w:themeColor="text1" w:themeTint="A6"/>
          <w:sz w:val="28"/>
          <w:szCs w:val="28"/>
        </w:rPr>
        <w:t xml:space="preserve">Entra a hoy mismo a </w:t>
      </w:r>
      <w:r w:rsidRPr="009F47D8">
        <w:rPr>
          <w:rFonts w:ascii="Calibri" w:hAnsi="Calibri" w:cs="Calibri"/>
          <w:i/>
          <w:color w:val="595959" w:themeColor="text1" w:themeTint="A6"/>
          <w:sz w:val="28"/>
          <w:szCs w:val="28"/>
        </w:rPr>
        <w:t>Mi perfil</w:t>
      </w:r>
      <w:r w:rsidRPr="009F47D8">
        <w:rPr>
          <w:rFonts w:ascii="Calibri" w:hAnsi="Calibri" w:cs="Calibri"/>
          <w:color w:val="595959" w:themeColor="text1" w:themeTint="A6"/>
          <w:sz w:val="28"/>
          <w:szCs w:val="28"/>
        </w:rPr>
        <w:t xml:space="preserve">, </w:t>
      </w:r>
      <w:r w:rsidRPr="009F47D8">
        <w:rPr>
          <w:rFonts w:ascii="Calibri" w:hAnsi="Calibri" w:cs="Calibri"/>
          <w:b/>
          <w:color w:val="595959" w:themeColor="text1" w:themeTint="A6"/>
          <w:sz w:val="28"/>
          <w:szCs w:val="28"/>
        </w:rPr>
        <w:t>actualiza tu inf</w:t>
      </w:r>
      <w:r w:rsidR="00466E3D">
        <w:rPr>
          <w:rFonts w:ascii="Calibri" w:hAnsi="Calibri" w:cs="Calibri"/>
          <w:b/>
          <w:color w:val="595959" w:themeColor="text1" w:themeTint="A6"/>
          <w:sz w:val="28"/>
          <w:szCs w:val="28"/>
        </w:rPr>
        <w:t>ormación profesional, d</w:t>
      </w:r>
      <w:r w:rsidRPr="009F47D8">
        <w:rPr>
          <w:rFonts w:ascii="Calibri" w:hAnsi="Calibri" w:cs="Calibri"/>
          <w:b/>
          <w:color w:val="595959" w:themeColor="text1" w:themeTint="A6"/>
          <w:sz w:val="28"/>
          <w:szCs w:val="28"/>
        </w:rPr>
        <w:t xml:space="preserve">eja que los demás sepan </w:t>
      </w:r>
      <w:r w:rsidR="009B77C1" w:rsidRPr="009B77C1">
        <w:rPr>
          <w:rFonts w:ascii="Calibri" w:hAnsi="Calibri" w:cs="Calibri"/>
          <w:b/>
          <w:i/>
          <w:color w:val="595959" w:themeColor="text1" w:themeTint="A6"/>
          <w:sz w:val="28"/>
          <w:szCs w:val="28"/>
        </w:rPr>
        <w:t>¿</w:t>
      </w:r>
      <w:r w:rsidRPr="009B77C1">
        <w:rPr>
          <w:rFonts w:ascii="Calibri" w:hAnsi="Calibri" w:cs="Calibri"/>
          <w:b/>
          <w:i/>
          <w:color w:val="595959" w:themeColor="text1" w:themeTint="A6"/>
          <w:sz w:val="28"/>
          <w:szCs w:val="28"/>
        </w:rPr>
        <w:t>en qu</w:t>
      </w:r>
      <w:r w:rsidR="009B77C1" w:rsidRPr="009B77C1">
        <w:rPr>
          <w:rFonts w:ascii="Calibri" w:hAnsi="Calibri" w:cs="Calibri"/>
          <w:b/>
          <w:i/>
          <w:color w:val="595959" w:themeColor="text1" w:themeTint="A6"/>
          <w:sz w:val="28"/>
          <w:szCs w:val="28"/>
        </w:rPr>
        <w:t>é</w:t>
      </w:r>
      <w:r w:rsidRPr="009B77C1">
        <w:rPr>
          <w:rFonts w:ascii="Calibri" w:hAnsi="Calibri" w:cs="Calibri"/>
          <w:b/>
          <w:i/>
          <w:color w:val="595959" w:themeColor="text1" w:themeTint="A6"/>
          <w:sz w:val="28"/>
          <w:szCs w:val="28"/>
        </w:rPr>
        <w:t xml:space="preserve"> estás trabajando</w:t>
      </w:r>
      <w:r w:rsidR="009B77C1" w:rsidRPr="009B77C1">
        <w:rPr>
          <w:rFonts w:ascii="Calibri" w:hAnsi="Calibri" w:cs="Calibri"/>
          <w:b/>
          <w:i/>
          <w:color w:val="595959" w:themeColor="text1" w:themeTint="A6"/>
          <w:sz w:val="28"/>
          <w:szCs w:val="28"/>
        </w:rPr>
        <w:t>?</w:t>
      </w:r>
      <w:r w:rsidRPr="009F47D8">
        <w:rPr>
          <w:rFonts w:ascii="Calibri" w:hAnsi="Calibri" w:cs="Calibri"/>
          <w:b/>
          <w:color w:val="595959" w:themeColor="text1" w:themeTint="A6"/>
          <w:sz w:val="28"/>
          <w:szCs w:val="28"/>
        </w:rPr>
        <w:t xml:space="preserve"> y </w:t>
      </w:r>
      <w:r w:rsidR="009B77C1">
        <w:rPr>
          <w:rFonts w:ascii="Calibri" w:hAnsi="Calibri" w:cs="Calibri"/>
          <w:b/>
          <w:color w:val="595959" w:themeColor="text1" w:themeTint="A6"/>
          <w:sz w:val="28"/>
          <w:szCs w:val="28"/>
        </w:rPr>
        <w:t>cambia el</w:t>
      </w:r>
      <w:r w:rsidRPr="009F47D8">
        <w:rPr>
          <w:rFonts w:ascii="Calibri" w:hAnsi="Calibri" w:cs="Calibri"/>
          <w:b/>
          <w:color w:val="595959" w:themeColor="text1" w:themeTint="A6"/>
          <w:sz w:val="28"/>
          <w:szCs w:val="28"/>
        </w:rPr>
        <w:t xml:space="preserve"> estado </w:t>
      </w:r>
      <w:r w:rsidRPr="009F47D8">
        <w:rPr>
          <w:rFonts w:ascii="Calibri" w:hAnsi="Calibri" w:cs="Calibri"/>
          <w:color w:val="595959" w:themeColor="text1" w:themeTint="A6"/>
          <w:sz w:val="28"/>
          <w:szCs w:val="28"/>
        </w:rPr>
        <w:t xml:space="preserve">de </w:t>
      </w:r>
      <w:r w:rsidR="009B77C1">
        <w:rPr>
          <w:rFonts w:ascii="Calibri" w:hAnsi="Calibri" w:cs="Calibri"/>
          <w:color w:val="595959" w:themeColor="text1" w:themeTint="A6"/>
          <w:sz w:val="28"/>
          <w:szCs w:val="28"/>
        </w:rPr>
        <w:t>tu perfil</w:t>
      </w:r>
      <w:r w:rsidRPr="009F47D8">
        <w:rPr>
          <w:rFonts w:ascii="Calibri" w:hAnsi="Calibri" w:cs="Calibri"/>
          <w:color w:val="595959" w:themeColor="text1" w:themeTint="A6"/>
          <w:sz w:val="28"/>
          <w:szCs w:val="28"/>
        </w:rPr>
        <w:t>.</w:t>
      </w:r>
    </w:p>
    <w:p w:rsidR="00466E3D" w:rsidRDefault="00466E3D" w:rsidP="00510D7C">
      <w:pPr>
        <w:jc w:val="both"/>
        <w:rPr>
          <w:rFonts w:ascii="Calibri" w:hAnsi="Calibri" w:cs="Calibri"/>
          <w:color w:val="595959" w:themeColor="text1" w:themeTint="A6"/>
          <w:sz w:val="28"/>
          <w:szCs w:val="28"/>
        </w:rPr>
      </w:pPr>
      <w:r>
        <w:rPr>
          <w:rFonts w:ascii="Calibri" w:hAnsi="Calibri" w:cs="Calibri"/>
          <w:color w:val="595959" w:themeColor="text1" w:themeTint="A6"/>
          <w:sz w:val="28"/>
          <w:szCs w:val="28"/>
        </w:rPr>
        <w:t xml:space="preserve"> </w:t>
      </w:r>
    </w:p>
    <w:p w:rsidR="00466E3D" w:rsidRPr="009F47D8" w:rsidRDefault="00466E3D" w:rsidP="00510D7C">
      <w:pPr>
        <w:jc w:val="both"/>
        <w:rPr>
          <w:rFonts w:ascii="Calibri" w:hAnsi="Calibri" w:cs="Calibri"/>
          <w:color w:val="595959" w:themeColor="text1" w:themeTint="A6"/>
          <w:sz w:val="28"/>
          <w:szCs w:val="28"/>
        </w:rPr>
      </w:pPr>
      <w:r w:rsidRPr="00466E3D">
        <w:rPr>
          <w:rFonts w:ascii="Calibri" w:hAnsi="Calibri" w:cs="Calibri"/>
          <w:b/>
          <w:color w:val="595959" w:themeColor="text1" w:themeTint="A6"/>
          <w:sz w:val="28"/>
          <w:szCs w:val="28"/>
        </w:rPr>
        <w:t>Busca los perfiles de tu equipo de trabajo e invítalos a formar parte de tu red.</w:t>
      </w:r>
      <w:r w:rsidRPr="00466E3D">
        <w:rPr>
          <w:rFonts w:ascii="Calibri" w:hAnsi="Calibri" w:cs="Calibri"/>
          <w:color w:val="595959" w:themeColor="text1" w:themeTint="A6"/>
          <w:sz w:val="28"/>
          <w:szCs w:val="28"/>
        </w:rPr>
        <w:t xml:space="preserve"> Mantente informado de qué está ocurriendo con cada uno de ellos</w:t>
      </w:r>
      <w:r w:rsidR="009B77C1">
        <w:rPr>
          <w:rFonts w:ascii="Calibri" w:hAnsi="Calibri" w:cs="Calibri"/>
          <w:color w:val="595959" w:themeColor="text1" w:themeTint="A6"/>
          <w:sz w:val="28"/>
          <w:szCs w:val="28"/>
        </w:rPr>
        <w:t>.</w:t>
      </w:r>
    </w:p>
    <w:p w:rsidR="00510D7C" w:rsidRPr="009F47D8" w:rsidRDefault="00510D7C" w:rsidP="00510D7C">
      <w:pPr>
        <w:jc w:val="both"/>
        <w:rPr>
          <w:rFonts w:ascii="Calibri" w:hAnsi="Calibri" w:cs="Calibri"/>
          <w:color w:val="595959" w:themeColor="text1" w:themeTint="A6"/>
          <w:sz w:val="28"/>
          <w:szCs w:val="28"/>
        </w:rPr>
      </w:pPr>
    </w:p>
    <w:p w:rsidR="00466E3D" w:rsidDel="00DC5E6C" w:rsidRDefault="00466E3D" w:rsidP="00510D7C">
      <w:pPr>
        <w:jc w:val="both"/>
        <w:rPr>
          <w:del w:id="129" w:author="Hernández Navarro, Estrella" w:date="2013-11-05T09:13:00Z"/>
          <w:rFonts w:ascii="Calibri" w:hAnsi="Calibri" w:cs="Calibri"/>
          <w:b/>
          <w:color w:val="595959" w:themeColor="text1" w:themeTint="A6"/>
          <w:sz w:val="28"/>
          <w:szCs w:val="28"/>
        </w:rPr>
      </w:pPr>
    </w:p>
    <w:p w:rsidR="00DC5E6C" w:rsidRDefault="00510D7C" w:rsidP="00510D7C">
      <w:pPr>
        <w:jc w:val="both"/>
        <w:rPr>
          <w:ins w:id="130" w:author="Hernández Navarro, Estrella" w:date="2013-11-05T09:09:00Z"/>
          <w:rFonts w:ascii="Calibri" w:hAnsi="Calibri" w:cs="Calibri"/>
          <w:b/>
          <w:i/>
          <w:color w:val="595959" w:themeColor="text1" w:themeTint="A6"/>
          <w:sz w:val="28"/>
          <w:szCs w:val="28"/>
        </w:rPr>
      </w:pPr>
      <w:r w:rsidRPr="009F47D8">
        <w:rPr>
          <w:rFonts w:ascii="Calibri" w:hAnsi="Calibri" w:cs="Calibri"/>
          <w:b/>
          <w:color w:val="595959" w:themeColor="text1" w:themeTint="A6"/>
          <w:sz w:val="28"/>
          <w:szCs w:val="28"/>
        </w:rPr>
        <w:t xml:space="preserve">TIP: En caso de que los datos que aparecen en tu perfil no estén correctos actualízalos en </w:t>
      </w:r>
      <w:r w:rsidRPr="009F47D8">
        <w:rPr>
          <w:rFonts w:ascii="Calibri" w:hAnsi="Calibri" w:cs="Calibri"/>
          <w:b/>
          <w:i/>
          <w:color w:val="595959" w:themeColor="text1" w:themeTint="A6"/>
          <w:sz w:val="28"/>
          <w:szCs w:val="28"/>
        </w:rPr>
        <w:t>AXA y Yo &gt; Mis Servicios &gt; Mis datos.</w:t>
      </w:r>
    </w:p>
    <w:p w:rsidR="00510D7C" w:rsidRPr="009F47D8" w:rsidDel="001F0602" w:rsidRDefault="00AF4A31">
      <w:pPr>
        <w:rPr>
          <w:del w:id="131" w:author="Hernández Navarro, Estrella" w:date="2013-11-05T09:27:00Z"/>
          <w:rFonts w:ascii="Calibri" w:hAnsi="Calibri" w:cs="Calibri"/>
          <w:b/>
          <w:i/>
          <w:color w:val="595959" w:themeColor="text1" w:themeTint="A6"/>
          <w:sz w:val="28"/>
          <w:szCs w:val="28"/>
        </w:rPr>
        <w:pPrChange w:id="132" w:author="Hernández Navarro, Estrella" w:date="2013-11-05T09:12:00Z">
          <w:pPr>
            <w:jc w:val="both"/>
          </w:pPr>
        </w:pPrChange>
      </w:pPr>
      <w:ins w:id="133" w:author="mxi02002071a" w:date="2013-11-04T20:52:00Z">
        <w:del w:id="134" w:author="Hernández Navarro, Estrella" w:date="2013-11-05T09:27:00Z">
          <w:r w:rsidDel="001F0602">
            <w:rPr>
              <w:rFonts w:ascii="Calibri" w:hAnsi="Calibri" w:cs="Calibri"/>
              <w:b/>
              <w:i/>
              <w:color w:val="595959" w:themeColor="text1" w:themeTint="A6"/>
              <w:sz w:val="28"/>
              <w:szCs w:val="28"/>
            </w:rPr>
            <w:delText>(liga</w:delText>
          </w:r>
        </w:del>
        <w:del w:id="135" w:author="Hernández Navarro, Estrella" w:date="2013-11-05T09:09:00Z">
          <w:r w:rsidDel="00DC5E6C">
            <w:rPr>
              <w:rFonts w:ascii="Calibri" w:hAnsi="Calibri" w:cs="Calibri"/>
              <w:b/>
              <w:i/>
              <w:color w:val="595959" w:themeColor="text1" w:themeTint="A6"/>
              <w:sz w:val="28"/>
              <w:szCs w:val="28"/>
            </w:rPr>
            <w:delText>)</w:delText>
          </w:r>
        </w:del>
      </w:ins>
    </w:p>
    <w:p w:rsidR="00510D7C" w:rsidRPr="00DC5E6C" w:rsidRDefault="00510D7C">
      <w:pPr>
        <w:rPr>
          <w:rFonts w:ascii="Calibri" w:hAnsi="Calibri" w:cs="Calibri"/>
          <w:color w:val="595959" w:themeColor="text1" w:themeTint="A6"/>
          <w:sz w:val="28"/>
          <w:szCs w:val="28"/>
        </w:rPr>
        <w:pPrChange w:id="136" w:author="Hernández Navarro, Estrella" w:date="2013-11-05T09:27:00Z">
          <w:pPr>
            <w:jc w:val="both"/>
          </w:pPr>
        </w:pPrChange>
      </w:pPr>
    </w:p>
    <w:p w:rsidR="00DC5E6C" w:rsidRDefault="00DC5E6C" w:rsidP="00510D7C">
      <w:pPr>
        <w:jc w:val="both"/>
        <w:rPr>
          <w:ins w:id="137" w:author="Hernández Navarro, Estrella" w:date="2013-11-05T09:08:00Z"/>
          <w:rFonts w:ascii="Calibri" w:hAnsi="Calibri" w:cs="Calibri"/>
          <w:i/>
          <w:color w:val="595959" w:themeColor="text1" w:themeTint="A6"/>
          <w:sz w:val="28"/>
          <w:szCs w:val="28"/>
          <w:lang w:val="es-MX"/>
        </w:rPr>
      </w:pPr>
      <w:ins w:id="138" w:author="Hernández Navarro, Estrella" w:date="2013-11-05T09:07:00Z">
        <w:r w:rsidRPr="00DC5E6C">
          <w:rPr>
            <w:rFonts w:ascii="Calibri" w:hAnsi="Calibri" w:cs="Calibri"/>
            <w:i/>
            <w:color w:val="595959" w:themeColor="text1" w:themeTint="A6"/>
            <w:sz w:val="28"/>
            <w:szCs w:val="28"/>
            <w:lang w:val="es-MX"/>
            <w:rPrChange w:id="139" w:author="Hernández Navarro, Estrella" w:date="2013-11-05T09:08:00Z">
              <w:rPr>
                <w:rFonts w:ascii="Calibri" w:hAnsi="Calibri" w:cs="Calibri"/>
                <w:i/>
                <w:color w:val="FF0000"/>
                <w:sz w:val="28"/>
                <w:szCs w:val="28"/>
                <w:lang w:val="es-MX"/>
              </w:rPr>
            </w:rPrChange>
          </w:rPr>
          <w:t xml:space="preserve">"¡ONE me encanta! Justo ahora que necesitaba conocer más sobre cómo crear una cultura digital en AXA México, pude entrar a ONE y leer lo que otras personas en diferentes partes del mundo AXA han trabajado sobre el tema, antes no podía hacerlo.” – </w:t>
        </w:r>
      </w:ins>
    </w:p>
    <w:p w:rsidR="00510D7C" w:rsidRPr="00DC5E6C" w:rsidDel="00DC5E6C" w:rsidRDefault="00DC5E6C" w:rsidP="00510D7C">
      <w:pPr>
        <w:jc w:val="both"/>
        <w:rPr>
          <w:del w:id="140" w:author="Hernández Navarro, Estrella" w:date="2013-11-05T09:07:00Z"/>
          <w:rFonts w:ascii="Calibri" w:hAnsi="Calibri" w:cs="Calibri"/>
          <w:i/>
          <w:color w:val="595959" w:themeColor="text1" w:themeTint="A6"/>
          <w:sz w:val="28"/>
          <w:szCs w:val="28"/>
          <w:lang w:val="es-MX"/>
          <w:rPrChange w:id="141" w:author="Hernández Navarro, Estrella" w:date="2013-11-05T09:08:00Z">
            <w:rPr>
              <w:del w:id="142" w:author="Hernández Navarro, Estrella" w:date="2013-11-05T09:07:00Z"/>
              <w:rFonts w:ascii="Calibri" w:hAnsi="Calibri" w:cs="Calibri"/>
              <w:i/>
              <w:color w:val="FF0000"/>
              <w:sz w:val="28"/>
              <w:szCs w:val="28"/>
              <w:lang w:val="es-MX"/>
            </w:rPr>
          </w:rPrChange>
        </w:rPr>
      </w:pPr>
      <w:ins w:id="143" w:author="Hernández Navarro, Estrella" w:date="2013-11-05T09:07:00Z">
        <w:r w:rsidRPr="00DC5E6C">
          <w:rPr>
            <w:rFonts w:ascii="Calibri" w:hAnsi="Calibri" w:cs="Calibri"/>
            <w:i/>
            <w:color w:val="595959" w:themeColor="text1" w:themeTint="A6"/>
            <w:sz w:val="28"/>
            <w:szCs w:val="28"/>
            <w:lang w:val="es-MX"/>
            <w:rPrChange w:id="144" w:author="Hernández Navarro, Estrella" w:date="2013-11-05T09:08:00Z">
              <w:rPr>
                <w:rFonts w:ascii="Calibri" w:hAnsi="Calibri" w:cs="Calibri"/>
                <w:i/>
                <w:color w:val="FF0000"/>
                <w:sz w:val="28"/>
                <w:szCs w:val="28"/>
                <w:lang w:val="es-MX"/>
              </w:rPr>
            </w:rPrChange>
          </w:rPr>
          <w:t>Madelaine Girod, Directora de Comunicación y Relaciones Públicas</w:t>
        </w:r>
      </w:ins>
      <w:del w:id="145" w:author="Hernández Navarro, Estrella" w:date="2013-11-05T09:07:00Z">
        <w:r w:rsidR="009B77C1" w:rsidRPr="00DC5E6C" w:rsidDel="00DC5E6C">
          <w:rPr>
            <w:rFonts w:ascii="Calibri" w:hAnsi="Calibri" w:cs="Calibri"/>
            <w:i/>
            <w:color w:val="595959" w:themeColor="text1" w:themeTint="A6"/>
            <w:sz w:val="28"/>
            <w:szCs w:val="28"/>
            <w:lang w:val="es-MX"/>
            <w:rPrChange w:id="146" w:author="Hernández Navarro, Estrella" w:date="2013-11-05T09:08:00Z">
              <w:rPr>
                <w:rFonts w:ascii="Calibri" w:hAnsi="Calibri" w:cs="Calibri"/>
                <w:i/>
                <w:color w:val="FF0000"/>
                <w:sz w:val="28"/>
                <w:szCs w:val="28"/>
                <w:lang w:val="es-MX"/>
              </w:rPr>
            </w:rPrChange>
          </w:rPr>
          <w:delText>“Con ONE tengo la oportunidad de conectarme con colegas de otras entidades de nuestro Grupo para compartir información, resolver los problemas de negocio de manera ágil e intercambiar mejores prácticas”. – Luis Fernández Veraud</w:delText>
        </w:r>
      </w:del>
      <w:ins w:id="147" w:author="mxi02002071a" w:date="2013-11-04T20:44:00Z">
        <w:del w:id="148" w:author="Hernández Navarro, Estrella" w:date="2013-11-05T09:07:00Z">
          <w:r w:rsidR="00AF4A31" w:rsidRPr="00DC5E6C" w:rsidDel="00DC5E6C">
            <w:rPr>
              <w:rFonts w:ascii="Calibri" w:hAnsi="Calibri" w:cs="Calibri"/>
              <w:i/>
              <w:color w:val="595959" w:themeColor="text1" w:themeTint="A6"/>
              <w:sz w:val="28"/>
              <w:szCs w:val="28"/>
              <w:lang w:val="es-MX"/>
              <w:rPrChange w:id="149" w:author="Hernández Navarro, Estrella" w:date="2013-11-05T09:08:00Z">
                <w:rPr>
                  <w:rFonts w:ascii="Calibri" w:hAnsi="Calibri" w:cs="Calibri"/>
                  <w:i/>
                  <w:color w:val="FF0000"/>
                  <w:sz w:val="28"/>
                  <w:szCs w:val="28"/>
                  <w:lang w:val="es-MX"/>
                </w:rPr>
              </w:rPrChange>
            </w:rPr>
            <w:delText>Madelaine Girod – Directora de Comunicación y relaciones Públicas AXA Mexico</w:delText>
          </w:r>
        </w:del>
      </w:ins>
    </w:p>
    <w:p w:rsidR="00466E3D" w:rsidRDefault="00466E3D" w:rsidP="00510D7C">
      <w:pPr>
        <w:jc w:val="both"/>
        <w:rPr>
          <w:ins w:id="150" w:author="mxi02002071a" w:date="2013-11-04T20:49:00Z"/>
          <w:rFonts w:ascii="Calibri" w:hAnsi="Calibri" w:cs="Calibri"/>
          <w:i/>
          <w:color w:val="595959" w:themeColor="text1" w:themeTint="A6"/>
          <w:sz w:val="28"/>
          <w:szCs w:val="28"/>
          <w:lang w:val="es-MX"/>
        </w:rPr>
      </w:pPr>
    </w:p>
    <w:p w:rsidR="00DC5E6C" w:rsidRDefault="00DC5E6C" w:rsidP="00510D7C">
      <w:pPr>
        <w:rPr>
          <w:ins w:id="151" w:author="Hernández Navarro, Estrella" w:date="2013-11-05T09:13:00Z"/>
          <w:rFonts w:ascii="Calibri" w:hAnsi="Calibri" w:cs="Calibri"/>
          <w:i/>
          <w:color w:val="595959" w:themeColor="text1" w:themeTint="A6"/>
          <w:sz w:val="28"/>
          <w:szCs w:val="28"/>
          <w:lang w:val="es-MX"/>
        </w:rPr>
      </w:pPr>
    </w:p>
    <w:p w:rsidR="008053C7" w:rsidRDefault="008053C7" w:rsidP="00510D7C">
      <w:pPr>
        <w:rPr>
          <w:rFonts w:ascii="Calibri" w:hAnsi="Calibri" w:cs="Calibri"/>
          <w:i/>
          <w:color w:val="595959" w:themeColor="text1" w:themeTint="A6"/>
          <w:sz w:val="28"/>
          <w:szCs w:val="28"/>
          <w:lang w:val="es-MX"/>
        </w:rPr>
      </w:pPr>
    </w:p>
    <w:p w:rsidR="008053C7" w:rsidRDefault="008053C7" w:rsidP="00510D7C">
      <w:pPr>
        <w:rPr>
          <w:rFonts w:ascii="Calibri" w:hAnsi="Calibri" w:cs="Calibri"/>
          <w:i/>
          <w:color w:val="595959" w:themeColor="text1" w:themeTint="A6"/>
          <w:sz w:val="28"/>
          <w:szCs w:val="28"/>
          <w:lang w:val="es-MX"/>
        </w:rPr>
      </w:pPr>
    </w:p>
    <w:p w:rsidR="00845B02" w:rsidRPr="008053C7" w:rsidRDefault="008053C7" w:rsidP="00510D7C">
      <w:pPr>
        <w:rPr>
          <w:rFonts w:ascii="Calibri" w:hAnsi="Calibri" w:cs="Calibri"/>
          <w:i/>
          <w:color w:val="595959" w:themeColor="text1" w:themeTint="A6"/>
          <w:sz w:val="28"/>
          <w:szCs w:val="28"/>
          <w:lang w:val="es-MX"/>
        </w:rPr>
      </w:pPr>
      <w:r>
        <w:rPr>
          <w:rFonts w:ascii="Calibri" w:hAnsi="Calibri" w:cs="Calibri"/>
          <w:color w:val="595959" w:themeColor="text1" w:themeTint="A6"/>
          <w:sz w:val="28"/>
          <w:szCs w:val="28"/>
        </w:rPr>
        <w:t>Para a</w:t>
      </w:r>
      <w:r w:rsidRPr="008053C7">
        <w:rPr>
          <w:rFonts w:ascii="Calibri" w:hAnsi="Calibri" w:cs="Calibri"/>
          <w:color w:val="595959" w:themeColor="text1" w:themeTint="A6"/>
          <w:sz w:val="28"/>
          <w:szCs w:val="28"/>
        </w:rPr>
        <w:t>ctualiza</w:t>
      </w:r>
      <w:r>
        <w:rPr>
          <w:rFonts w:ascii="Calibri" w:hAnsi="Calibri" w:cs="Calibri"/>
          <w:color w:val="595959" w:themeColor="text1" w:themeTint="A6"/>
          <w:sz w:val="28"/>
          <w:szCs w:val="28"/>
        </w:rPr>
        <w:t>r</w:t>
      </w:r>
      <w:r w:rsidRPr="008053C7">
        <w:rPr>
          <w:rFonts w:ascii="Calibri" w:hAnsi="Calibri" w:cs="Calibri"/>
          <w:color w:val="595959" w:themeColor="text1" w:themeTint="A6"/>
          <w:sz w:val="28"/>
          <w:szCs w:val="28"/>
        </w:rPr>
        <w:t xml:space="preserve"> tus datos</w:t>
      </w:r>
      <w:r>
        <w:rPr>
          <w:rFonts w:ascii="Calibri" w:hAnsi="Calibri" w:cs="Calibri"/>
          <w:color w:val="595959" w:themeColor="text1" w:themeTint="A6"/>
          <w:sz w:val="28"/>
          <w:szCs w:val="28"/>
        </w:rPr>
        <w:t xml:space="preserve">, haz clic </w:t>
      </w:r>
      <w:hyperlink r:id="rId6" w:history="1">
        <w:r w:rsidRPr="008053C7">
          <w:rPr>
            <w:rStyle w:val="Hyperlink"/>
            <w:rFonts w:ascii="Calibri" w:hAnsi="Calibri" w:cs="Calibri"/>
            <w:sz w:val="28"/>
            <w:szCs w:val="28"/>
          </w:rPr>
          <w:t>aquí</w:t>
        </w:r>
      </w:hyperlink>
      <w:bookmarkStart w:id="152" w:name="_GoBack"/>
      <w:bookmarkEnd w:id="152"/>
      <w:r>
        <w:rPr>
          <w:rFonts w:ascii="Calibri" w:hAnsi="Calibri" w:cs="Calibri"/>
          <w:color w:val="595959" w:themeColor="text1" w:themeTint="A6"/>
          <w:sz w:val="28"/>
          <w:szCs w:val="28"/>
        </w:rPr>
        <w:t>.</w:t>
      </w:r>
      <w:r w:rsidRPr="008053C7" w:rsidDel="00DC5E6C">
        <w:rPr>
          <w:rFonts w:ascii="Calibri" w:hAnsi="Calibri" w:cs="Calibri"/>
          <w:i/>
          <w:color w:val="595959" w:themeColor="text1" w:themeTint="A6"/>
          <w:sz w:val="28"/>
          <w:szCs w:val="28"/>
          <w:lang w:val="es-MX"/>
        </w:rPr>
        <w:t xml:space="preserve"> </w:t>
      </w:r>
      <w:ins w:id="153" w:author="mxi02002071a" w:date="2013-11-04T20:49:00Z">
        <w:del w:id="154" w:author="Hernández Navarro, Estrella" w:date="2013-11-05T09:08:00Z">
          <w:r w:rsidR="00AF4A31" w:rsidDel="00DC5E6C">
            <w:rPr>
              <w:rFonts w:ascii="Calibri" w:hAnsi="Calibri" w:cs="Calibri"/>
              <w:i/>
              <w:color w:val="595959" w:themeColor="text1" w:themeTint="A6"/>
              <w:sz w:val="28"/>
              <w:szCs w:val="28"/>
              <w:lang w:val="es-MX"/>
            </w:rPr>
            <w:delText>(te paso el quote final de mad, ya se lo p</w:delText>
          </w:r>
        </w:del>
      </w:ins>
    </w:p>
    <w:sectPr w:rsidR="00845B02" w:rsidRPr="008053C7" w:rsidSect="003A16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7A"/>
    <w:rsid w:val="000C011A"/>
    <w:rsid w:val="00150C7A"/>
    <w:rsid w:val="001E1EB4"/>
    <w:rsid w:val="001F0602"/>
    <w:rsid w:val="00297806"/>
    <w:rsid w:val="0038566E"/>
    <w:rsid w:val="003A1660"/>
    <w:rsid w:val="003D2D50"/>
    <w:rsid w:val="00466E3D"/>
    <w:rsid w:val="004C2EE3"/>
    <w:rsid w:val="00510D7C"/>
    <w:rsid w:val="005E1171"/>
    <w:rsid w:val="006E7868"/>
    <w:rsid w:val="008053C7"/>
    <w:rsid w:val="00845B02"/>
    <w:rsid w:val="008D4235"/>
    <w:rsid w:val="009B77C1"/>
    <w:rsid w:val="009F47D8"/>
    <w:rsid w:val="00A205B9"/>
    <w:rsid w:val="00A96841"/>
    <w:rsid w:val="00AF4A31"/>
    <w:rsid w:val="00C43E23"/>
    <w:rsid w:val="00DC5E6C"/>
    <w:rsid w:val="00F8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BDC61F-D92E-437C-9C33-9FF1DF1B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841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41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AF4A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ne.axa.com/wps/myportal/mexico/!ut/p/b1/rZJfb4IwFMW_yl58JL38sdRHxKCgiIK4wYvpoGgXC0SI0X36gW7Z00CT9e3m_s7J6WlRjN5QnNMz39OaFzk9tnOMd4HirPDaG8rEtXSw_fHKlrcjZ2riBogawPPdzUrWhjJ4lgK2Gm710FRlmGmP6U17MvfmUxlg4hKwDdVcDwNXgQXu07-iGMVJXpf1AUWCXXhS7Fg1gEMh2ACYKI_FlbGXpDjl7DSAikr0Qu-c9LO9LyVxrdjpzJNW3snxKqV10VBJ3U-1-Uq6Zymr-D6_TQlPUaSlesJSAlpGCTAyIljVSQYpxu9YAyx_NwN_HAMeaqbnbW5AV_k3oCND1ITUf1N4xkJrUvg6VizTCQNAwRM37jZT_tPMfs7M6S17jOIR31hijZaz5uuhUoShIB_ZAvuzz00mxG65lGJifAEnlxzT/dl4/d5/L2dBISEvZ0FBIS9nQSEh/" TargetMode="External"/><Relationship Id="rId5" Type="http://schemas.openxmlformats.org/officeDocument/2006/relationships/hyperlink" Target="http://one.axa.com/profiles/html/profileView.do?key=e6991512-5487-47a5-b498-57d033b20054&amp;lang=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3183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Hernández Navarro, Estrella</dc:creator>
  <cp:lastModifiedBy>Mariel</cp:lastModifiedBy>
  <cp:revision>2</cp:revision>
  <dcterms:created xsi:type="dcterms:W3CDTF">2013-11-06T00:11:00Z</dcterms:created>
  <dcterms:modified xsi:type="dcterms:W3CDTF">2013-11-06T00:11:00Z</dcterms:modified>
</cp:coreProperties>
</file>